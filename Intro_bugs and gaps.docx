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F60E69" w14:textId="4B56009D" w:rsidR="00CF149B" w:rsidRPr="000377A2" w:rsidDel="004E4C40" w:rsidRDefault="00586F82" w:rsidP="004303BD">
      <w:pPr>
        <w:spacing w:line="480" w:lineRule="auto"/>
        <w:ind w:firstLine="720"/>
        <w:rPr>
          <w:ins w:id="0" w:author="Microsoft Office User" w:date="2019-02-07T09:53:00Z"/>
          <w:del w:id="1" w:author="Mackaness, Cedar" w:date="2019-02-09T11:52:00Z"/>
          <w:rFonts w:ascii="Book Antiqua" w:hAnsi="Book Antiqua"/>
          <w:rPrChange w:id="2" w:author="Mackaness, Cedar" w:date="2019-02-10T10:31:00Z">
            <w:rPr>
              <w:ins w:id="3" w:author="Microsoft Office User" w:date="2019-02-07T09:53:00Z"/>
              <w:del w:id="4" w:author="Mackaness, Cedar" w:date="2019-02-09T11:52:00Z"/>
            </w:rPr>
          </w:rPrChange>
        </w:rPr>
      </w:pPr>
      <w:r w:rsidRPr="000377A2">
        <w:rPr>
          <w:rFonts w:ascii="Book Antiqua" w:hAnsi="Book Antiqua"/>
          <w:rPrChange w:id="5" w:author="Mackaness, Cedar" w:date="2019-02-10T10:31:00Z">
            <w:rPr/>
          </w:rPrChange>
        </w:rPr>
        <w:t xml:space="preserve">Streams and their biota </w:t>
      </w:r>
      <w:r w:rsidR="000B012A" w:rsidRPr="000377A2">
        <w:rPr>
          <w:rFonts w:ascii="Book Antiqua" w:hAnsi="Book Antiqua"/>
          <w:rPrChange w:id="6" w:author="Mackaness, Cedar" w:date="2019-02-10T10:31:00Z">
            <w:rPr/>
          </w:rPrChange>
        </w:rPr>
        <w:t xml:space="preserve">are inherently linked to </w:t>
      </w:r>
      <w:r w:rsidRPr="000377A2">
        <w:rPr>
          <w:rFonts w:ascii="Book Antiqua" w:hAnsi="Book Antiqua"/>
          <w:rPrChange w:id="7" w:author="Mackaness, Cedar" w:date="2019-02-10T10:31:00Z">
            <w:rPr/>
          </w:rPrChange>
        </w:rPr>
        <w:t>ri</w:t>
      </w:r>
      <w:r w:rsidR="000B012A" w:rsidRPr="000377A2">
        <w:rPr>
          <w:rFonts w:ascii="Book Antiqua" w:hAnsi="Book Antiqua"/>
          <w:rPrChange w:id="8" w:author="Mackaness, Cedar" w:date="2019-02-10T10:31:00Z">
            <w:rPr/>
          </w:rPrChange>
        </w:rPr>
        <w:t>parian vegetation</w:t>
      </w:r>
      <w:ins w:id="9" w:author="Microsoft Office User" w:date="2019-02-07T09:50:00Z">
        <w:r w:rsidR="00CF149B" w:rsidRPr="000377A2">
          <w:rPr>
            <w:rFonts w:ascii="Book Antiqua" w:hAnsi="Book Antiqua"/>
            <w:rPrChange w:id="10" w:author="Mackaness, Cedar" w:date="2019-02-10T10:31:00Z">
              <w:rPr/>
            </w:rPrChange>
          </w:rPr>
          <w:t xml:space="preserve"> in forested systems</w:t>
        </w:r>
      </w:ins>
      <w:r w:rsidRPr="000377A2">
        <w:rPr>
          <w:rFonts w:ascii="Book Antiqua" w:hAnsi="Book Antiqua"/>
          <w:rPrChange w:id="11" w:author="Mackaness, Cedar" w:date="2019-02-10T10:31:00Z">
            <w:rPr/>
          </w:rPrChange>
        </w:rPr>
        <w:t xml:space="preserve">: when we alter streamside vegetation we are altering streams.  </w:t>
      </w:r>
      <w:r w:rsidR="004303BD" w:rsidRPr="000377A2">
        <w:rPr>
          <w:rFonts w:ascii="Book Antiqua" w:hAnsi="Book Antiqua"/>
          <w:rPrChange w:id="12" w:author="Mackaness, Cedar" w:date="2019-02-10T10:31:00Z">
            <w:rPr/>
          </w:rPrChange>
        </w:rPr>
        <w:t xml:space="preserve">In the Pacific Northwest </w:t>
      </w:r>
      <w:ins w:id="13" w:author="Mackaness, Cedar" w:date="2019-02-10T10:40:00Z">
        <w:r w:rsidR="00AF1FB3">
          <w:rPr>
            <w:rFonts w:ascii="Book Antiqua" w:hAnsi="Book Antiqua"/>
          </w:rPr>
          <w:t xml:space="preserve">(PNW) </w:t>
        </w:r>
      </w:ins>
      <w:r w:rsidR="004303BD" w:rsidRPr="000377A2">
        <w:rPr>
          <w:rFonts w:ascii="Book Antiqua" w:hAnsi="Book Antiqua"/>
          <w:rPrChange w:id="14" w:author="Mackaness, Cedar" w:date="2019-02-10T10:31:00Z">
            <w:rPr/>
          </w:rPrChange>
        </w:rPr>
        <w:t xml:space="preserve">of the United States, riparian forests have </w:t>
      </w:r>
      <w:r w:rsidR="00C041FD" w:rsidRPr="000377A2">
        <w:rPr>
          <w:rFonts w:ascii="Book Antiqua" w:hAnsi="Book Antiqua"/>
          <w:rPrChange w:id="15" w:author="Mackaness, Cedar" w:date="2019-02-10T10:31:00Z">
            <w:rPr/>
          </w:rPrChange>
        </w:rPr>
        <w:t>undergone a drastic shift in the past half century</w:t>
      </w:r>
      <w:ins w:id="16" w:author="Mackaness, Cedar" w:date="2019-02-10T10:32:00Z">
        <w:r w:rsidR="00D47247">
          <w:rPr>
            <w:rFonts w:ascii="Book Antiqua" w:hAnsi="Book Antiqua"/>
          </w:rPr>
          <w:t>.</w:t>
        </w:r>
      </w:ins>
      <w:del w:id="17" w:author="Mackaness, Cedar" w:date="2019-02-10T10:32:00Z">
        <w:r w:rsidR="00C041FD" w:rsidRPr="000377A2" w:rsidDel="00D47247">
          <w:rPr>
            <w:rFonts w:ascii="Book Antiqua" w:hAnsi="Book Antiqua"/>
            <w:rPrChange w:id="18" w:author="Mackaness, Cedar" w:date="2019-02-10T10:31:00Z">
              <w:rPr/>
            </w:rPrChange>
          </w:rPr>
          <w:delText>,</w:delText>
        </w:r>
      </w:del>
      <w:r w:rsidR="00C041FD" w:rsidRPr="000377A2">
        <w:rPr>
          <w:rFonts w:ascii="Book Antiqua" w:hAnsi="Book Antiqua"/>
          <w:rPrChange w:id="19" w:author="Mackaness, Cedar" w:date="2019-02-10T10:31:00Z">
            <w:rPr/>
          </w:rPrChange>
        </w:rPr>
        <w:t xml:space="preserve"> </w:t>
      </w:r>
      <w:ins w:id="20" w:author="Mackaness, Cedar" w:date="2019-02-10T10:32:00Z">
        <w:r w:rsidR="00D47247">
          <w:rPr>
            <w:rFonts w:ascii="Book Antiqua" w:hAnsi="Book Antiqua"/>
          </w:rPr>
          <w:t>D</w:t>
        </w:r>
      </w:ins>
      <w:del w:id="21" w:author="Mackaness, Cedar" w:date="2019-02-10T10:32:00Z">
        <w:r w:rsidR="00C041FD" w:rsidRPr="000377A2" w:rsidDel="00D47247">
          <w:rPr>
            <w:rFonts w:ascii="Book Antiqua" w:hAnsi="Book Antiqua"/>
            <w:rPrChange w:id="22" w:author="Mackaness, Cedar" w:date="2019-02-10T10:31:00Z">
              <w:rPr/>
            </w:rPrChange>
          </w:rPr>
          <w:delText>from d</w:delText>
        </w:r>
      </w:del>
      <w:r w:rsidR="00C041FD" w:rsidRPr="000377A2">
        <w:rPr>
          <w:rFonts w:ascii="Book Antiqua" w:hAnsi="Book Antiqua"/>
          <w:rPrChange w:id="23" w:author="Mackaness, Cedar" w:date="2019-02-10T10:31:00Z">
            <w:rPr/>
          </w:rPrChange>
        </w:rPr>
        <w:t>ecades</w:t>
      </w:r>
      <w:r w:rsidR="004303BD" w:rsidRPr="000377A2">
        <w:rPr>
          <w:rFonts w:ascii="Book Antiqua" w:hAnsi="Book Antiqua"/>
          <w:rPrChange w:id="24" w:author="Mackaness, Cedar" w:date="2019-02-10T10:31:00Z">
            <w:rPr/>
          </w:rPrChange>
        </w:rPr>
        <w:t xml:space="preserve"> of heavy harvesting </w:t>
      </w:r>
      <w:del w:id="25" w:author="Mackaness, Cedar" w:date="2019-02-10T10:32:00Z">
        <w:r w:rsidR="004303BD" w:rsidRPr="000377A2" w:rsidDel="00D47247">
          <w:rPr>
            <w:rFonts w:ascii="Book Antiqua" w:hAnsi="Book Antiqua"/>
            <w:rPrChange w:id="26" w:author="Mackaness, Cedar" w:date="2019-02-10T10:31:00Z">
              <w:rPr/>
            </w:rPrChange>
          </w:rPr>
          <w:delText>to our</w:delText>
        </w:r>
      </w:del>
      <w:ins w:id="27" w:author="Mackaness, Cedar" w:date="2019-02-10T10:32:00Z">
        <w:r w:rsidR="00D47247">
          <w:rPr>
            <w:rFonts w:ascii="Book Antiqua" w:hAnsi="Book Antiqua"/>
          </w:rPr>
          <w:t>have given way to</w:t>
        </w:r>
        <w:r w:rsidR="005B3863">
          <w:rPr>
            <w:rFonts w:ascii="Book Antiqua" w:hAnsi="Book Antiqua"/>
          </w:rPr>
          <w:t xml:space="preserve"> our</w:t>
        </w:r>
      </w:ins>
      <w:r w:rsidR="004303BD" w:rsidRPr="000377A2">
        <w:rPr>
          <w:rFonts w:ascii="Book Antiqua" w:hAnsi="Book Antiqua"/>
          <w:rPrChange w:id="28" w:author="Mackaness, Cedar" w:date="2019-02-10T10:31:00Z">
            <w:rPr/>
          </w:rPrChange>
        </w:rPr>
        <w:t xml:space="preserve"> current state of dense second-growth vegetation as a result of contemporary forest management practices. With dense vegetation comes a reduction in light availability to</w:t>
      </w:r>
      <w:del w:id="29" w:author="Mackaness, Cedar" w:date="2019-02-10T10:32:00Z">
        <w:r w:rsidR="004303BD" w:rsidRPr="000377A2" w:rsidDel="00FD6152">
          <w:rPr>
            <w:rFonts w:ascii="Book Antiqua" w:hAnsi="Book Antiqua"/>
            <w:rPrChange w:id="30" w:author="Mackaness, Cedar" w:date="2019-02-10T10:31:00Z">
              <w:rPr/>
            </w:rPrChange>
          </w:rPr>
          <w:delText xml:space="preserve"> the</w:delText>
        </w:r>
      </w:del>
      <w:r w:rsidR="004303BD" w:rsidRPr="000377A2">
        <w:rPr>
          <w:rFonts w:ascii="Book Antiqua" w:hAnsi="Book Antiqua"/>
          <w:rPrChange w:id="31" w:author="Mackaness, Cedar" w:date="2019-02-10T10:31:00Z">
            <w:rPr/>
          </w:rPrChange>
        </w:rPr>
        <w:t xml:space="preserve"> streams </w:t>
      </w:r>
      <w:r w:rsidR="00C041FD" w:rsidRPr="000377A2">
        <w:rPr>
          <w:rFonts w:ascii="Book Antiqua" w:hAnsi="Book Antiqua"/>
          <w:rPrChange w:id="32" w:author="Mackaness, Cedar" w:date="2019-02-10T10:31:00Z">
            <w:rPr/>
          </w:rPrChange>
        </w:rPr>
        <w:t>on the forest floor</w:t>
      </w:r>
      <w:ins w:id="33" w:author="Mackaness, Cedar" w:date="2019-02-09T11:54:00Z">
        <w:r w:rsidR="0044081B" w:rsidRPr="000377A2">
          <w:rPr>
            <w:rFonts w:ascii="Book Antiqua" w:hAnsi="Book Antiqua"/>
            <w:rPrChange w:id="34" w:author="Mackaness, Cedar" w:date="2019-02-10T10:31:00Z">
              <w:rPr/>
            </w:rPrChange>
          </w:rPr>
          <w:t xml:space="preserve"> and </w:t>
        </w:r>
      </w:ins>
      <w:ins w:id="35" w:author="Mackaness, Cedar" w:date="2019-02-09T11:57:00Z">
        <w:r w:rsidR="003F3B29" w:rsidRPr="000377A2">
          <w:rPr>
            <w:rFonts w:ascii="Book Antiqua" w:hAnsi="Book Antiqua"/>
            <w:rPrChange w:id="36" w:author="Mackaness, Cedar" w:date="2019-02-10T10:31:00Z">
              <w:rPr/>
            </w:rPrChange>
          </w:rPr>
          <w:t xml:space="preserve">subsequent </w:t>
        </w:r>
      </w:ins>
      <w:ins w:id="37" w:author="Mackaness, Cedar" w:date="2019-02-09T11:54:00Z">
        <w:r w:rsidR="0044081B" w:rsidRPr="000377A2">
          <w:rPr>
            <w:rFonts w:ascii="Book Antiqua" w:hAnsi="Book Antiqua"/>
            <w:rPrChange w:id="38" w:author="Mackaness, Cedar" w:date="2019-02-10T10:31:00Z">
              <w:rPr/>
            </w:rPrChange>
          </w:rPr>
          <w:t xml:space="preserve">light limitation of </w:t>
        </w:r>
      </w:ins>
      <w:ins w:id="39" w:author="Mackaness, Cedar" w:date="2019-02-09T11:57:00Z">
        <w:r w:rsidR="003F3B29" w:rsidRPr="000377A2">
          <w:rPr>
            <w:rFonts w:ascii="Book Antiqua" w:hAnsi="Book Antiqua"/>
            <w:rPrChange w:id="40" w:author="Mackaness, Cedar" w:date="2019-02-10T10:31:00Z">
              <w:rPr/>
            </w:rPrChange>
          </w:rPr>
          <w:t xml:space="preserve">benthic </w:t>
        </w:r>
      </w:ins>
      <w:ins w:id="41" w:author="Mackaness, Cedar" w:date="2019-02-09T11:54:00Z">
        <w:r w:rsidR="0044081B" w:rsidRPr="000377A2">
          <w:rPr>
            <w:rFonts w:ascii="Book Antiqua" w:hAnsi="Book Antiqua"/>
            <w:rPrChange w:id="42" w:author="Mackaness, Cedar" w:date="2019-02-10T10:31:00Z">
              <w:rPr/>
            </w:rPrChange>
          </w:rPr>
          <w:t>primary production</w:t>
        </w:r>
      </w:ins>
      <w:r w:rsidR="00C041FD" w:rsidRPr="000377A2">
        <w:rPr>
          <w:rFonts w:ascii="Book Antiqua" w:hAnsi="Book Antiqua"/>
          <w:rPrChange w:id="43" w:author="Mackaness, Cedar" w:date="2019-02-10T10:31:00Z">
            <w:rPr/>
          </w:rPrChange>
        </w:rPr>
        <w:t xml:space="preserve">. </w:t>
      </w:r>
      <w:del w:id="44" w:author="Mackaness, Cedar" w:date="2019-02-09T11:54:00Z">
        <w:r w:rsidR="00C041FD" w:rsidRPr="000377A2" w:rsidDel="0044081B">
          <w:rPr>
            <w:rFonts w:ascii="Book Antiqua" w:hAnsi="Book Antiqua"/>
            <w:rPrChange w:id="45" w:author="Mackaness, Cedar" w:date="2019-02-10T10:31:00Z">
              <w:rPr/>
            </w:rPrChange>
          </w:rPr>
          <w:delText xml:space="preserve"> </w:delText>
        </w:r>
      </w:del>
      <w:ins w:id="46" w:author="Mackaness, Cedar" w:date="2019-02-09T11:54:00Z">
        <w:r w:rsidR="0044081B" w:rsidRPr="000377A2">
          <w:rPr>
            <w:rFonts w:ascii="Book Antiqua" w:hAnsi="Book Antiqua"/>
            <w:rPrChange w:id="47" w:author="Mackaness, Cedar" w:date="2019-02-10T10:31:00Z">
              <w:rPr/>
            </w:rPrChange>
          </w:rPr>
          <w:t xml:space="preserve">Because higher trophic levels are disproportionately supported by algae, a shift in this basal resource can have a </w:t>
        </w:r>
      </w:ins>
      <w:ins w:id="48" w:author="Mackaness, Cedar" w:date="2019-02-09T11:55:00Z">
        <w:r w:rsidR="0044081B" w:rsidRPr="000377A2">
          <w:rPr>
            <w:rFonts w:ascii="Book Antiqua" w:hAnsi="Book Antiqua"/>
            <w:rPrChange w:id="49" w:author="Mackaness, Cedar" w:date="2019-02-10T10:31:00Z">
              <w:rPr/>
            </w:rPrChange>
          </w:rPr>
          <w:t>substantial</w:t>
        </w:r>
      </w:ins>
      <w:ins w:id="50" w:author="Mackaness, Cedar" w:date="2019-02-09T11:54:00Z">
        <w:r w:rsidR="0044081B" w:rsidRPr="000377A2">
          <w:rPr>
            <w:rFonts w:ascii="Book Antiqua" w:hAnsi="Book Antiqua"/>
            <w:rPrChange w:id="51" w:author="Mackaness, Cedar" w:date="2019-02-10T10:31:00Z">
              <w:rPr/>
            </w:rPrChange>
          </w:rPr>
          <w:t xml:space="preserve"> </w:t>
        </w:r>
      </w:ins>
      <w:ins w:id="52" w:author="Mackaness, Cedar" w:date="2019-02-09T11:55:00Z">
        <w:r w:rsidR="0044081B" w:rsidRPr="000377A2">
          <w:rPr>
            <w:rFonts w:ascii="Book Antiqua" w:hAnsi="Book Antiqua"/>
            <w:rPrChange w:id="53" w:author="Mackaness, Cedar" w:date="2019-02-10T10:31:00Z">
              <w:rPr/>
            </w:rPrChange>
          </w:rPr>
          <w:t xml:space="preserve">effect on biota. </w:t>
        </w:r>
      </w:ins>
      <w:del w:id="54" w:author="Mackaness, Cedar" w:date="2019-02-09T11:54:00Z">
        <w:r w:rsidR="00C041FD" w:rsidRPr="000377A2" w:rsidDel="0044081B">
          <w:rPr>
            <w:rFonts w:ascii="Book Antiqua" w:hAnsi="Book Antiqua"/>
            <w:rPrChange w:id="55" w:author="Mackaness, Cedar" w:date="2019-02-10T10:31:00Z">
              <w:rPr/>
            </w:rPrChange>
          </w:rPr>
          <w:delText xml:space="preserve">Primary production </w:delText>
        </w:r>
        <w:r w:rsidR="00A02B21" w:rsidRPr="000377A2" w:rsidDel="0044081B">
          <w:rPr>
            <w:rFonts w:ascii="Book Antiqua" w:hAnsi="Book Antiqua"/>
            <w:rPrChange w:id="56" w:author="Mackaness, Cedar" w:date="2019-02-10T10:31:00Z">
              <w:rPr/>
            </w:rPrChange>
          </w:rPr>
          <w:delText>can become</w:delText>
        </w:r>
        <w:r w:rsidR="00C041FD" w:rsidRPr="000377A2" w:rsidDel="0044081B">
          <w:rPr>
            <w:rFonts w:ascii="Book Antiqua" w:hAnsi="Book Antiqua"/>
            <w:rPrChange w:id="57" w:author="Mackaness, Cedar" w:date="2019-02-10T10:31:00Z">
              <w:rPr/>
            </w:rPrChange>
          </w:rPr>
          <w:delText xml:space="preserve"> light limited </w:delText>
        </w:r>
      </w:del>
      <w:del w:id="58" w:author="Mackaness, Cedar" w:date="2019-02-09T11:55:00Z">
        <w:r w:rsidR="00C041FD" w:rsidRPr="000377A2" w:rsidDel="0044081B">
          <w:rPr>
            <w:rFonts w:ascii="Book Antiqua" w:hAnsi="Book Antiqua"/>
            <w:rPrChange w:id="59" w:author="Mackaness, Cedar" w:date="2019-02-10T10:31:00Z">
              <w:rPr/>
            </w:rPrChange>
          </w:rPr>
          <w:delText>and higher trophic levels</w:delText>
        </w:r>
        <w:r w:rsidR="00A02B21" w:rsidRPr="000377A2" w:rsidDel="0044081B">
          <w:rPr>
            <w:rFonts w:ascii="Book Antiqua" w:hAnsi="Book Antiqua"/>
            <w:rPrChange w:id="60" w:author="Mackaness, Cedar" w:date="2019-02-10T10:31:00Z">
              <w:rPr/>
            </w:rPrChange>
          </w:rPr>
          <w:delText xml:space="preserve"> are limited </w:delText>
        </w:r>
      </w:del>
      <w:ins w:id="61" w:author="Microsoft Office User" w:date="2019-02-07T09:51:00Z">
        <w:del w:id="62" w:author="Mackaness, Cedar" w:date="2019-02-09T11:55:00Z">
          <w:r w:rsidR="00CF149B" w:rsidRPr="000377A2" w:rsidDel="0044081B">
            <w:rPr>
              <w:rFonts w:ascii="Book Antiqua" w:hAnsi="Book Antiqua"/>
              <w:rPrChange w:id="63" w:author="Mackaness, Cedar" w:date="2019-02-10T10:31:00Z">
                <w:rPr/>
              </w:rPrChange>
            </w:rPr>
            <w:delText>dispropritonatly supported by alge so a shift in this</w:delText>
          </w:r>
        </w:del>
      </w:ins>
      <w:del w:id="64" w:author="Mackaness, Cedar" w:date="2019-02-09T11:55:00Z">
        <w:r w:rsidR="00A02B21" w:rsidRPr="000377A2" w:rsidDel="0044081B">
          <w:rPr>
            <w:rFonts w:ascii="Book Antiqua" w:hAnsi="Book Antiqua"/>
            <w:rPrChange w:id="65" w:author="Mackaness, Cedar" w:date="2019-02-10T10:31:00Z">
              <w:rPr/>
            </w:rPrChange>
          </w:rPr>
          <w:delText>by basal resource availability</w:delText>
        </w:r>
      </w:del>
      <w:ins w:id="66" w:author="Microsoft Office User" w:date="2019-02-07T09:51:00Z">
        <w:del w:id="67" w:author="Mackaness, Cedar" w:date="2019-02-09T11:55:00Z">
          <w:r w:rsidR="00CF149B" w:rsidRPr="000377A2" w:rsidDel="0044081B">
            <w:rPr>
              <w:rFonts w:ascii="Book Antiqua" w:hAnsi="Book Antiqua"/>
              <w:rPrChange w:id="68" w:author="Mackaness, Cedar" w:date="2019-02-10T10:31:00Z">
                <w:rPr/>
              </w:rPrChange>
            </w:rPr>
            <w:delText>can have a</w:delText>
          </w:r>
        </w:del>
      </w:ins>
      <w:ins w:id="69" w:author="Microsoft Office User" w:date="2019-02-07T09:52:00Z">
        <w:del w:id="70" w:author="Mackaness, Cedar" w:date="2019-02-09T11:55:00Z">
          <w:r w:rsidR="00CF149B" w:rsidRPr="000377A2" w:rsidDel="0044081B">
            <w:rPr>
              <w:rFonts w:ascii="Book Antiqua" w:hAnsi="Book Antiqua"/>
              <w:rPrChange w:id="71" w:author="Mackaness, Cedar" w:date="2019-02-10T10:31:00Z">
                <w:rPr/>
              </w:rPrChange>
            </w:rPr>
            <w:delText xml:space="preserve"> substantial affect on biota</w:delText>
          </w:r>
        </w:del>
      </w:ins>
      <w:ins w:id="72" w:author="Microsoft Office User" w:date="2019-02-07T09:51:00Z">
        <w:del w:id="73" w:author="Mackaness, Cedar" w:date="2019-02-09T11:55:00Z">
          <w:r w:rsidR="00CF149B" w:rsidRPr="000377A2" w:rsidDel="0044081B">
            <w:rPr>
              <w:rFonts w:ascii="Book Antiqua" w:hAnsi="Book Antiqua"/>
              <w:rPrChange w:id="74" w:author="Mackaness, Cedar" w:date="2019-02-10T10:31:00Z">
                <w:rPr/>
              </w:rPrChange>
            </w:rPr>
            <w:delText xml:space="preserve"> </w:delText>
          </w:r>
        </w:del>
      </w:ins>
      <w:del w:id="75" w:author="Mackaness, Cedar" w:date="2019-02-09T11:55:00Z">
        <w:r w:rsidR="00A02B21" w:rsidRPr="000377A2" w:rsidDel="0044081B">
          <w:rPr>
            <w:rFonts w:ascii="Book Antiqua" w:hAnsi="Book Antiqua"/>
            <w:rPrChange w:id="76" w:author="Mackaness, Cedar" w:date="2019-02-10T10:31:00Z">
              <w:rPr/>
            </w:rPrChange>
          </w:rPr>
          <w:delText xml:space="preserve">.  </w:delText>
        </w:r>
      </w:del>
      <w:ins w:id="77" w:author="Microsoft Office User" w:date="2019-02-07T09:53:00Z">
        <w:del w:id="78" w:author="Mackaness, Cedar" w:date="2019-02-09T11:52:00Z">
          <w:r w:rsidR="00CF149B" w:rsidRPr="000377A2" w:rsidDel="004E4C40">
            <w:rPr>
              <w:rFonts w:ascii="Book Antiqua" w:hAnsi="Book Antiqua"/>
              <w:rPrChange w:id="79" w:author="Mackaness, Cedar" w:date="2019-02-10T10:31:00Z">
                <w:rPr/>
              </w:rPrChange>
            </w:rPr>
            <w:delText>In this study, we evaluate the response of macoinveretbrates and fish f</w:delText>
          </w:r>
        </w:del>
      </w:ins>
      <w:ins w:id="80" w:author="Microsoft Office User" w:date="2019-02-07T09:54:00Z">
        <w:del w:id="81" w:author="Mackaness, Cedar" w:date="2019-02-09T11:52:00Z">
          <w:r w:rsidR="00CF149B" w:rsidRPr="000377A2" w:rsidDel="004E4C40">
            <w:rPr>
              <w:rFonts w:ascii="Book Antiqua" w:hAnsi="Book Antiqua"/>
              <w:rPrChange w:id="82" w:author="Mackaness, Cedar" w:date="2019-02-10T10:31:00Z">
                <w:rPr/>
              </w:rPrChange>
            </w:rPr>
            <w:delText>eeding to a change in light associated with canopy gaps.</w:delText>
          </w:r>
        </w:del>
      </w:ins>
    </w:p>
    <w:p w14:paraId="516591F1" w14:textId="14A48111" w:rsidR="00586F82" w:rsidRPr="000377A2" w:rsidRDefault="003275F5" w:rsidP="004E4C40">
      <w:pPr>
        <w:spacing w:line="480" w:lineRule="auto"/>
        <w:ind w:firstLine="720"/>
        <w:rPr>
          <w:rFonts w:ascii="Book Antiqua" w:hAnsi="Book Antiqua"/>
          <w:rPrChange w:id="83" w:author="Mackaness, Cedar" w:date="2019-02-10T10:31:00Z">
            <w:rPr/>
          </w:rPrChange>
        </w:rPr>
      </w:pPr>
      <w:r w:rsidRPr="000377A2">
        <w:rPr>
          <w:rFonts w:ascii="Book Antiqua" w:hAnsi="Book Antiqua"/>
          <w:rPrChange w:id="84" w:author="Mackaness, Cedar" w:date="2019-02-10T10:31:00Z">
            <w:rPr/>
          </w:rPrChange>
        </w:rPr>
        <w:t xml:space="preserve">Earlier research has shown that relieving light limitation by </w:t>
      </w:r>
      <w:del w:id="85" w:author="Mackaness, Cedar" w:date="2019-02-09T11:56:00Z">
        <w:r w:rsidRPr="000377A2" w:rsidDel="00F80001">
          <w:rPr>
            <w:rFonts w:ascii="Book Antiqua" w:hAnsi="Book Antiqua"/>
            <w:rPrChange w:id="86" w:author="Mackaness, Cedar" w:date="2019-02-10T10:31:00Z">
              <w:rPr/>
            </w:rPrChange>
          </w:rPr>
          <w:delText>removing large swathes of</w:delText>
        </w:r>
      </w:del>
      <w:ins w:id="87" w:author="Mackaness, Cedar" w:date="2019-02-09T11:56:00Z">
        <w:r w:rsidR="00F80001" w:rsidRPr="000377A2">
          <w:rPr>
            <w:rFonts w:ascii="Book Antiqua" w:hAnsi="Book Antiqua"/>
            <w:rPrChange w:id="88" w:author="Mackaness, Cedar" w:date="2019-02-10T10:31:00Z">
              <w:rPr/>
            </w:rPrChange>
          </w:rPr>
          <w:t>clear-cutting</w:t>
        </w:r>
      </w:ins>
      <w:r w:rsidRPr="000377A2">
        <w:rPr>
          <w:rFonts w:ascii="Book Antiqua" w:hAnsi="Book Antiqua"/>
          <w:rPrChange w:id="89" w:author="Mackaness, Cedar" w:date="2019-02-10T10:31:00Z">
            <w:rPr/>
          </w:rPrChange>
        </w:rPr>
        <w:t xml:space="preserve"> riparian forest</w:t>
      </w:r>
      <w:ins w:id="90" w:author="Mackaness, Cedar" w:date="2019-02-10T10:33:00Z">
        <w:r w:rsidR="00FD6152">
          <w:rPr>
            <w:rFonts w:ascii="Book Antiqua" w:hAnsi="Book Antiqua"/>
          </w:rPr>
          <w:t>s</w:t>
        </w:r>
      </w:ins>
      <w:r w:rsidRPr="000377A2">
        <w:rPr>
          <w:rFonts w:ascii="Book Antiqua" w:hAnsi="Book Antiqua"/>
          <w:rPrChange w:id="91" w:author="Mackaness, Cedar" w:date="2019-02-10T10:31:00Z">
            <w:rPr/>
          </w:rPrChange>
        </w:rPr>
        <w:t xml:space="preserve"> can result in an increase in stream primary</w:t>
      </w:r>
      <w:ins w:id="92" w:author="Mackaness, Cedar" w:date="2019-02-09T11:56:00Z">
        <w:r w:rsidR="00F80001" w:rsidRPr="000377A2">
          <w:rPr>
            <w:rFonts w:ascii="Book Antiqua" w:hAnsi="Book Antiqua"/>
            <w:rPrChange w:id="93" w:author="Mackaness, Cedar" w:date="2019-02-10T10:31:00Z">
              <w:rPr/>
            </w:rPrChange>
          </w:rPr>
          <w:t xml:space="preserve"> and secondary</w:t>
        </w:r>
      </w:ins>
      <w:r w:rsidRPr="000377A2">
        <w:rPr>
          <w:rFonts w:ascii="Book Antiqua" w:hAnsi="Book Antiqua"/>
          <w:rPrChange w:id="94" w:author="Mackaness, Cedar" w:date="2019-02-10T10:31:00Z">
            <w:rPr/>
          </w:rPrChange>
        </w:rPr>
        <w:t xml:space="preserve"> productivity</w:t>
      </w:r>
      <w:ins w:id="95" w:author="Mackaness, Cedar" w:date="2019-02-09T12:11:00Z">
        <w:r w:rsidR="00252D08" w:rsidRPr="000377A2">
          <w:rPr>
            <w:rFonts w:ascii="Book Antiqua" w:hAnsi="Book Antiqua"/>
            <w:rPrChange w:id="96" w:author="Mackaness, Cedar" w:date="2019-02-10T10:31:00Z">
              <w:rPr/>
            </w:rPrChange>
          </w:rPr>
          <w:t>,</w:t>
        </w:r>
      </w:ins>
      <w:r w:rsidR="00E669B6" w:rsidRPr="000377A2">
        <w:rPr>
          <w:rFonts w:ascii="Book Antiqua" w:hAnsi="Book Antiqua"/>
          <w:rPrChange w:id="97" w:author="Mackaness, Cedar" w:date="2019-02-10T10:31:00Z">
            <w:rPr/>
          </w:rPrChange>
        </w:rPr>
        <w:t xml:space="preserve"> </w:t>
      </w:r>
      <w:r w:rsidR="00E669B6" w:rsidRPr="00001C83">
        <w:rPr>
          <w:rFonts w:ascii="Book Antiqua" w:hAnsi="Book Antiqua"/>
          <w:highlight w:val="yellow"/>
          <w:rPrChange w:id="98" w:author="Mackaness, Cedar" w:date="2019-02-10T10:36:00Z">
            <w:rPr/>
          </w:rPrChange>
        </w:rPr>
        <w:t>as well as increases in stream temperature</w:t>
      </w:r>
      <w:r w:rsidRPr="000377A2">
        <w:rPr>
          <w:rFonts w:ascii="Book Antiqua" w:hAnsi="Book Antiqua"/>
          <w:rPrChange w:id="99" w:author="Mackaness, Cedar" w:date="2019-02-10T10:31:00Z">
            <w:rPr/>
          </w:rPrChange>
        </w:rPr>
        <w:t xml:space="preserve">, but clear cutting along streams is no longer a </w:t>
      </w:r>
      <w:del w:id="100" w:author="Microsoft Office User" w:date="2019-02-07T09:54:00Z">
        <w:r w:rsidRPr="000377A2" w:rsidDel="00CF149B">
          <w:rPr>
            <w:rFonts w:ascii="Book Antiqua" w:hAnsi="Book Antiqua"/>
            <w:rPrChange w:id="101" w:author="Mackaness, Cedar" w:date="2019-02-10T10:31:00Z">
              <w:rPr/>
            </w:rPrChange>
          </w:rPr>
          <w:delText>major co</w:delText>
        </w:r>
        <w:r w:rsidR="00F564BE" w:rsidRPr="000377A2" w:rsidDel="00CF149B">
          <w:rPr>
            <w:rFonts w:ascii="Book Antiqua" w:hAnsi="Book Antiqua"/>
            <w:rPrChange w:id="102" w:author="Mackaness, Cedar" w:date="2019-02-10T10:31:00Z">
              <w:rPr/>
            </w:rPrChange>
          </w:rPr>
          <w:delText>ncern</w:delText>
        </w:r>
      </w:del>
      <w:ins w:id="103" w:author="Microsoft Office User" w:date="2019-02-07T09:54:00Z">
        <w:r w:rsidR="00CF149B" w:rsidRPr="000377A2">
          <w:rPr>
            <w:rFonts w:ascii="Book Antiqua" w:hAnsi="Book Antiqua"/>
            <w:rPrChange w:id="104" w:author="Mackaness, Cedar" w:date="2019-02-10T10:31:00Z">
              <w:rPr/>
            </w:rPrChange>
          </w:rPr>
          <w:t>common practice</w:t>
        </w:r>
      </w:ins>
      <w:r w:rsidR="00F564BE" w:rsidRPr="000377A2">
        <w:rPr>
          <w:rFonts w:ascii="Book Antiqua" w:hAnsi="Book Antiqua"/>
          <w:rPrChange w:id="105" w:author="Mackaness, Cedar" w:date="2019-02-10T10:31:00Z">
            <w:rPr/>
          </w:rPrChange>
        </w:rPr>
        <w:t xml:space="preserve"> in the Pacific Northwest.  </w:t>
      </w:r>
      <w:ins w:id="106" w:author="Microsoft Office User" w:date="2019-02-07T09:54:00Z">
        <w:del w:id="107" w:author="Mackaness, Cedar" w:date="2019-02-09T12:00:00Z">
          <w:r w:rsidR="00CF149B" w:rsidRPr="000377A2" w:rsidDel="005E6517">
            <w:rPr>
              <w:rFonts w:ascii="Book Antiqua" w:hAnsi="Book Antiqua"/>
              <w:rPrChange w:id="108" w:author="Mackaness, Cedar" w:date="2019-02-10T10:31:00Z">
                <w:rPr/>
              </w:rPrChange>
            </w:rPr>
            <w:delText xml:space="preserve">Sentence about </w:delText>
          </w:r>
        </w:del>
      </w:ins>
      <w:ins w:id="109" w:author="Microsoft Office User" w:date="2019-02-07T09:55:00Z">
        <w:del w:id="110" w:author="Mackaness, Cedar" w:date="2019-02-09T12:00:00Z">
          <w:r w:rsidR="00CF149B" w:rsidRPr="000377A2" w:rsidDel="005E6517">
            <w:rPr>
              <w:rFonts w:ascii="Book Antiqua" w:hAnsi="Book Antiqua"/>
              <w:rPrChange w:id="111" w:author="Mackaness, Cedar" w:date="2019-02-10T10:31:00Z">
                <w:rPr/>
              </w:rPrChange>
            </w:rPr>
            <w:delText>canopy structure and development age/stage stuff.</w:delText>
          </w:r>
        </w:del>
      </w:ins>
      <w:ins w:id="112" w:author="Mackaness, Cedar" w:date="2019-02-09T12:00:00Z">
        <w:r w:rsidR="005E6517" w:rsidRPr="000377A2">
          <w:rPr>
            <w:rFonts w:ascii="Book Antiqua" w:hAnsi="Book Antiqua"/>
            <w:rPrChange w:id="113" w:author="Mackaness, Cedar" w:date="2019-02-10T10:31:00Z">
              <w:rPr/>
            </w:rPrChange>
          </w:rPr>
          <w:t>Now forests are in the early stages of stand regeneration with dense homogenous canopy cover.</w:t>
        </w:r>
      </w:ins>
      <w:ins w:id="114" w:author="Microsoft Office User" w:date="2019-02-07T09:55:00Z">
        <w:r w:rsidR="00CF149B" w:rsidRPr="000377A2">
          <w:rPr>
            <w:rFonts w:ascii="Book Antiqua" w:hAnsi="Book Antiqua"/>
            <w:rPrChange w:id="115" w:author="Mackaness, Cedar" w:date="2019-02-10T10:31:00Z">
              <w:rPr/>
            </w:rPrChange>
          </w:rPr>
          <w:t xml:space="preserve"> </w:t>
        </w:r>
      </w:ins>
      <w:del w:id="116" w:author="Mackaness, Cedar" w:date="2019-02-09T12:03:00Z">
        <w:r w:rsidR="00F564BE" w:rsidRPr="000377A2" w:rsidDel="005E6517">
          <w:rPr>
            <w:rFonts w:ascii="Book Antiqua" w:hAnsi="Book Antiqua"/>
            <w:rPrChange w:id="117" w:author="Mackaness, Cedar" w:date="2019-02-10T10:31:00Z">
              <w:rPr/>
            </w:rPrChange>
          </w:rPr>
          <w:delText>I</w:delText>
        </w:r>
        <w:r w:rsidRPr="000377A2" w:rsidDel="005E6517">
          <w:rPr>
            <w:rFonts w:ascii="Book Antiqua" w:hAnsi="Book Antiqua"/>
            <w:rPrChange w:id="118" w:author="Mackaness, Cedar" w:date="2019-02-10T10:31:00Z">
              <w:rPr/>
            </w:rPrChange>
          </w:rPr>
          <w:delText xml:space="preserve">nstead </w:delText>
        </w:r>
      </w:del>
      <w:ins w:id="119" w:author="Mackaness, Cedar" w:date="2019-02-09T12:03:00Z">
        <w:r w:rsidR="005E6517" w:rsidRPr="000377A2">
          <w:rPr>
            <w:rFonts w:ascii="Book Antiqua" w:hAnsi="Book Antiqua"/>
            <w:rPrChange w:id="120" w:author="Mackaness, Cedar" w:date="2019-02-10T10:31:00Z">
              <w:rPr/>
            </w:rPrChange>
          </w:rPr>
          <w:t xml:space="preserve">As forest </w:t>
        </w:r>
      </w:ins>
      <w:ins w:id="121" w:author="Mackaness, Cedar" w:date="2019-02-09T12:04:00Z">
        <w:r w:rsidR="005E6517" w:rsidRPr="000377A2">
          <w:rPr>
            <w:rFonts w:ascii="Book Antiqua" w:hAnsi="Book Antiqua"/>
            <w:rPrChange w:id="122" w:author="Mackaness, Cedar" w:date="2019-02-10T10:31:00Z">
              <w:rPr/>
            </w:rPrChange>
          </w:rPr>
          <w:t>succession</w:t>
        </w:r>
      </w:ins>
      <w:ins w:id="123" w:author="Mackaness, Cedar" w:date="2019-02-09T12:03:00Z">
        <w:r w:rsidR="005E6517" w:rsidRPr="000377A2">
          <w:rPr>
            <w:rFonts w:ascii="Book Antiqua" w:hAnsi="Book Antiqua"/>
            <w:rPrChange w:id="124" w:author="Mackaness, Cedar" w:date="2019-02-10T10:31:00Z">
              <w:rPr/>
            </w:rPrChange>
          </w:rPr>
          <w:t xml:space="preserve"> </w:t>
        </w:r>
      </w:ins>
      <w:ins w:id="125" w:author="Mackaness, Cedar" w:date="2019-02-09T12:04:00Z">
        <w:r w:rsidR="005E6517" w:rsidRPr="000377A2">
          <w:rPr>
            <w:rFonts w:ascii="Book Antiqua" w:hAnsi="Book Antiqua"/>
            <w:rPrChange w:id="126" w:author="Mackaness, Cedar" w:date="2019-02-10T10:31:00Z">
              <w:rPr/>
            </w:rPrChange>
          </w:rPr>
          <w:t xml:space="preserve">continues natural disturbances </w:t>
        </w:r>
      </w:ins>
      <w:ins w:id="127" w:author="Mackaness, Cedar" w:date="2019-02-09T12:06:00Z">
        <w:r w:rsidR="005E6517" w:rsidRPr="000377A2">
          <w:rPr>
            <w:rFonts w:ascii="Book Antiqua" w:hAnsi="Book Antiqua"/>
            <w:rPrChange w:id="128" w:author="Mackaness, Cedar" w:date="2019-02-10T10:31:00Z">
              <w:rPr/>
            </w:rPrChange>
          </w:rPr>
          <w:t xml:space="preserve">and tree mortality </w:t>
        </w:r>
      </w:ins>
      <w:ins w:id="129" w:author="Mackaness, Cedar" w:date="2019-02-09T12:04:00Z">
        <w:r w:rsidR="005E6517" w:rsidRPr="000377A2">
          <w:rPr>
            <w:rFonts w:ascii="Book Antiqua" w:hAnsi="Book Antiqua"/>
            <w:rPrChange w:id="130" w:author="Mackaness, Cedar" w:date="2019-02-10T10:31:00Z">
              <w:rPr/>
            </w:rPrChange>
          </w:rPr>
          <w:t>will increase</w:t>
        </w:r>
      </w:ins>
      <w:ins w:id="131" w:author="Mackaness, Cedar" w:date="2019-02-09T12:03:00Z">
        <w:r w:rsidR="005E6517" w:rsidRPr="000377A2">
          <w:rPr>
            <w:rFonts w:ascii="Book Antiqua" w:hAnsi="Book Antiqua"/>
            <w:rPrChange w:id="132" w:author="Mackaness, Cedar" w:date="2019-02-10T10:31:00Z">
              <w:rPr/>
            </w:rPrChange>
          </w:rPr>
          <w:t xml:space="preserve"> </w:t>
        </w:r>
      </w:ins>
      <w:ins w:id="133" w:author="Mackaness, Cedar" w:date="2019-02-09T12:05:00Z">
        <w:r w:rsidR="005E6517" w:rsidRPr="000377A2">
          <w:rPr>
            <w:rFonts w:ascii="Book Antiqua" w:hAnsi="Book Antiqua"/>
            <w:rPrChange w:id="134" w:author="Mackaness, Cedar" w:date="2019-02-10T10:31:00Z">
              <w:rPr/>
            </w:rPrChange>
          </w:rPr>
          <w:t xml:space="preserve">canopy heterogeneity </w:t>
        </w:r>
      </w:ins>
      <w:ins w:id="135" w:author="Mackaness, Cedar" w:date="2019-02-09T12:06:00Z">
        <w:r w:rsidR="005E6517" w:rsidRPr="000377A2">
          <w:rPr>
            <w:rFonts w:ascii="Book Antiqua" w:hAnsi="Book Antiqua"/>
            <w:rPrChange w:id="136" w:author="Mackaness, Cedar" w:date="2019-02-10T10:31:00Z">
              <w:rPr/>
            </w:rPrChange>
          </w:rPr>
          <w:t xml:space="preserve">through the introduction of gaps.  </w:t>
        </w:r>
      </w:ins>
      <w:ins w:id="137" w:author="Mackaness, Cedar" w:date="2019-02-09T12:16:00Z">
        <w:r w:rsidR="00F63FAB" w:rsidRPr="000377A2">
          <w:rPr>
            <w:rFonts w:ascii="Book Antiqua" w:hAnsi="Book Antiqua"/>
            <w:rPrChange w:id="138" w:author="Mackaness, Cedar" w:date="2019-02-10T10:31:00Z">
              <w:rPr/>
            </w:rPrChange>
          </w:rPr>
          <w:t>To understa</w:t>
        </w:r>
        <w:r w:rsidR="007B2C92" w:rsidRPr="000377A2">
          <w:rPr>
            <w:rFonts w:ascii="Book Antiqua" w:hAnsi="Book Antiqua"/>
            <w:rPrChange w:id="139" w:author="Mackaness, Cedar" w:date="2019-02-10T10:31:00Z">
              <w:rPr/>
            </w:rPrChange>
          </w:rPr>
          <w:t xml:space="preserve">nd how aquatic food webs </w:t>
        </w:r>
        <w:r w:rsidR="00F63FAB" w:rsidRPr="000377A2">
          <w:rPr>
            <w:rFonts w:ascii="Book Antiqua" w:hAnsi="Book Antiqua"/>
            <w:rPrChange w:id="140" w:author="Mackaness, Cedar" w:date="2019-02-10T10:31:00Z">
              <w:rPr/>
            </w:rPrChange>
          </w:rPr>
          <w:t xml:space="preserve">respond to an increase in light associated with canopy gaps, </w:t>
        </w:r>
      </w:ins>
      <w:ins w:id="141" w:author="Mackaness, Cedar" w:date="2019-02-09T12:13:00Z">
        <w:r w:rsidR="007B2C92" w:rsidRPr="000377A2">
          <w:rPr>
            <w:rFonts w:ascii="Book Antiqua" w:hAnsi="Book Antiqua"/>
            <w:rPrChange w:id="142" w:author="Mackaness, Cedar" w:date="2019-02-10T10:31:00Z">
              <w:rPr/>
            </w:rPrChange>
          </w:rPr>
          <w:t xml:space="preserve">we </w:t>
        </w:r>
      </w:ins>
      <w:ins w:id="143" w:author="Mackaness, Cedar" w:date="2019-02-09T12:19:00Z">
        <w:r w:rsidR="007761CA" w:rsidRPr="000377A2">
          <w:rPr>
            <w:rFonts w:ascii="Book Antiqua" w:hAnsi="Book Antiqua"/>
            <w:rPrChange w:id="144" w:author="Mackaness, Cedar" w:date="2019-02-10T10:31:00Z">
              <w:rPr/>
            </w:rPrChange>
          </w:rPr>
          <w:t>investigate</w:t>
        </w:r>
      </w:ins>
      <w:ins w:id="145" w:author="Mackaness, Cedar" w:date="2019-02-09T12:13:00Z">
        <w:r w:rsidR="00E325C3" w:rsidRPr="000377A2">
          <w:rPr>
            <w:rFonts w:ascii="Book Antiqua" w:hAnsi="Book Antiqua"/>
            <w:rPrChange w:id="146" w:author="Mackaness, Cedar" w:date="2019-02-10T10:31:00Z">
              <w:rPr/>
            </w:rPrChange>
          </w:rPr>
          <w:t xml:space="preserve"> the response of macroinvertebrates and </w:t>
        </w:r>
      </w:ins>
      <w:ins w:id="147" w:author="Mackaness, Cedar" w:date="2019-02-09T12:14:00Z">
        <w:r w:rsidR="00296AEE" w:rsidRPr="000377A2">
          <w:rPr>
            <w:rFonts w:ascii="Book Antiqua" w:hAnsi="Book Antiqua"/>
            <w:rPrChange w:id="148" w:author="Mackaness, Cedar" w:date="2019-02-10T10:31:00Z">
              <w:rPr/>
            </w:rPrChange>
          </w:rPr>
          <w:t>fish feeding</w:t>
        </w:r>
      </w:ins>
      <w:ins w:id="149" w:author="Mackaness, Cedar" w:date="2019-02-09T12:17:00Z">
        <w:r w:rsidR="00F63FAB" w:rsidRPr="000377A2">
          <w:rPr>
            <w:rFonts w:ascii="Book Antiqua" w:hAnsi="Book Antiqua"/>
            <w:rPrChange w:id="150" w:author="Mackaness, Cedar" w:date="2019-02-10T10:31:00Z">
              <w:rPr/>
            </w:rPrChange>
          </w:rPr>
          <w:t xml:space="preserve"> to canopy</w:t>
        </w:r>
      </w:ins>
      <w:ins w:id="151" w:author="Mackaness, Cedar" w:date="2019-02-09T12:18:00Z">
        <w:r w:rsidR="00296AEE" w:rsidRPr="000377A2">
          <w:rPr>
            <w:rFonts w:ascii="Book Antiqua" w:hAnsi="Book Antiqua"/>
            <w:rPrChange w:id="152" w:author="Mackaness, Cedar" w:date="2019-02-10T10:31:00Z">
              <w:rPr/>
            </w:rPrChange>
          </w:rPr>
          <w:t>-opening</w:t>
        </w:r>
      </w:ins>
      <w:ins w:id="153" w:author="Mackaness, Cedar" w:date="2019-02-09T12:17:00Z">
        <w:r w:rsidR="00F63FAB" w:rsidRPr="000377A2">
          <w:rPr>
            <w:rFonts w:ascii="Book Antiqua" w:hAnsi="Book Antiqua"/>
            <w:rPrChange w:id="154" w:author="Mackaness, Cedar" w:date="2019-02-10T10:31:00Z">
              <w:rPr/>
            </w:rPrChange>
          </w:rPr>
          <w:t xml:space="preserve"> manipulations.</w:t>
        </w:r>
      </w:ins>
      <w:del w:id="155" w:author="Mackaness, Cedar" w:date="2019-02-09T12:08:00Z">
        <w:r w:rsidRPr="000377A2" w:rsidDel="00A04A09">
          <w:rPr>
            <w:rFonts w:ascii="Book Antiqua" w:hAnsi="Book Antiqua"/>
            <w:rPrChange w:id="156" w:author="Mackaness, Cedar" w:date="2019-02-10T10:31:00Z">
              <w:rPr/>
            </w:rPrChange>
          </w:rPr>
          <w:delText xml:space="preserve">we should be focusing on the effects of small, local changes in </w:delText>
        </w:r>
        <w:r w:rsidR="00320C4F" w:rsidRPr="000377A2" w:rsidDel="00A04A09">
          <w:rPr>
            <w:rFonts w:ascii="Book Antiqua" w:hAnsi="Book Antiqua"/>
            <w:rPrChange w:id="157" w:author="Mackaness, Cedar" w:date="2019-02-10T10:31:00Z">
              <w:rPr/>
            </w:rPrChange>
          </w:rPr>
          <w:delText>canopy structure and light availability</w:delText>
        </w:r>
        <w:r w:rsidRPr="000377A2" w:rsidDel="00A04A09">
          <w:rPr>
            <w:rFonts w:ascii="Book Antiqua" w:hAnsi="Book Antiqua"/>
            <w:rPrChange w:id="158" w:author="Mackaness, Cedar" w:date="2019-02-10T10:31:00Z">
              <w:rPr/>
            </w:rPrChange>
          </w:rPr>
          <w:delText xml:space="preserve"> that more accurately reflect disturbance patterns under current forest management practices.</w:delText>
        </w:r>
      </w:del>
    </w:p>
    <w:p w14:paraId="50177862" w14:textId="7F8F84FD" w:rsidR="00B1062C" w:rsidRPr="000377A2" w:rsidRDefault="00E669B6" w:rsidP="00E072C8">
      <w:pPr>
        <w:spacing w:line="480" w:lineRule="auto"/>
        <w:rPr>
          <w:ins w:id="159" w:author="Mackaness, Cedar" w:date="2019-02-10T09:40:00Z"/>
          <w:rFonts w:ascii="Book Antiqua" w:hAnsi="Book Antiqua"/>
          <w:rPrChange w:id="160" w:author="Mackaness, Cedar" w:date="2019-02-10T10:31:00Z">
            <w:rPr>
              <w:ins w:id="161" w:author="Mackaness, Cedar" w:date="2019-02-10T09:40:00Z"/>
            </w:rPr>
          </w:rPrChange>
        </w:rPr>
      </w:pPr>
      <w:r w:rsidRPr="000377A2">
        <w:rPr>
          <w:rFonts w:ascii="Book Antiqua" w:hAnsi="Book Antiqua"/>
          <w:rPrChange w:id="162" w:author="Mackaness, Cedar" w:date="2019-02-10T10:31:00Z">
            <w:rPr/>
          </w:rPrChange>
        </w:rPr>
        <w:tab/>
      </w:r>
      <w:r w:rsidR="00B1062C" w:rsidRPr="000377A2">
        <w:rPr>
          <w:rFonts w:ascii="Book Antiqua" w:hAnsi="Book Antiqua"/>
          <w:rPrChange w:id="163" w:author="Mackaness, Cedar" w:date="2019-02-10T10:31:00Z">
            <w:rPr/>
          </w:rPrChange>
        </w:rPr>
        <w:t xml:space="preserve">Stream light availability is an important </w:t>
      </w:r>
      <w:r w:rsidR="00564E12" w:rsidRPr="000377A2">
        <w:rPr>
          <w:rFonts w:ascii="Book Antiqua" w:hAnsi="Book Antiqua"/>
          <w:rPrChange w:id="164" w:author="Mackaness, Cedar" w:date="2019-02-10T10:31:00Z">
            <w:rPr/>
          </w:rPrChange>
        </w:rPr>
        <w:t>driver of</w:t>
      </w:r>
      <w:r w:rsidR="00B1062C" w:rsidRPr="000377A2">
        <w:rPr>
          <w:rFonts w:ascii="Book Antiqua" w:hAnsi="Book Antiqua"/>
          <w:rPrChange w:id="165" w:author="Mackaness, Cedar" w:date="2019-02-10T10:31:00Z">
            <w:rPr/>
          </w:rPrChange>
        </w:rPr>
        <w:t xml:space="preserve"> aquatic food webs. In </w:t>
      </w:r>
      <w:del w:id="166" w:author="Mackaness, Cedar" w:date="2019-02-10T10:41:00Z">
        <w:r w:rsidR="00B1062C" w:rsidRPr="000377A2" w:rsidDel="00AF1FB3">
          <w:rPr>
            <w:rFonts w:ascii="Book Antiqua" w:hAnsi="Book Antiqua"/>
            <w:rPrChange w:id="167" w:author="Mackaness, Cedar" w:date="2019-02-10T10:31:00Z">
              <w:rPr/>
            </w:rPrChange>
          </w:rPr>
          <w:delText>forested headwaters</w:delText>
        </w:r>
      </w:del>
      <w:ins w:id="168" w:author="Mackaness, Cedar" w:date="2019-02-10T10:40:00Z">
        <w:r w:rsidR="00AF1FB3">
          <w:rPr>
            <w:rFonts w:ascii="Book Antiqua" w:hAnsi="Book Antiqua"/>
          </w:rPr>
          <w:t>the PNW</w:t>
        </w:r>
      </w:ins>
      <w:r w:rsidR="00B1062C" w:rsidRPr="000377A2">
        <w:rPr>
          <w:rFonts w:ascii="Book Antiqua" w:hAnsi="Book Antiqua"/>
          <w:rPrChange w:id="169" w:author="Mackaness, Cedar" w:date="2019-02-10T10:31:00Z">
            <w:rPr/>
          </w:rPrChange>
        </w:rPr>
        <w:t xml:space="preserve">, stream algal production is highly light-limited, and an increase in light often enhances benthic algal growth, which in turn increases food </w:t>
      </w:r>
      <w:r w:rsidR="00564E12" w:rsidRPr="000377A2">
        <w:rPr>
          <w:rFonts w:ascii="Book Antiqua" w:hAnsi="Book Antiqua"/>
          <w:rPrChange w:id="170" w:author="Mackaness, Cedar" w:date="2019-02-10T10:31:00Z">
            <w:rPr/>
          </w:rPrChange>
        </w:rPr>
        <w:t>availability for secondary</w:t>
      </w:r>
      <w:r w:rsidR="00B1062C" w:rsidRPr="000377A2">
        <w:rPr>
          <w:rFonts w:ascii="Book Antiqua" w:hAnsi="Book Antiqua"/>
          <w:rPrChange w:id="171" w:author="Mackaness, Cedar" w:date="2019-02-10T10:31:00Z">
            <w:rPr/>
          </w:rPrChange>
        </w:rPr>
        <w:t xml:space="preserve"> consumers in the stream</w:t>
      </w:r>
      <w:ins w:id="172" w:author="Mackaness, Cedar" w:date="2019-02-10T09:26:00Z">
        <w:r w:rsidR="00106AB9" w:rsidRPr="000377A2">
          <w:rPr>
            <w:rFonts w:ascii="Book Antiqua" w:hAnsi="Book Antiqua"/>
            <w:rPrChange w:id="173" w:author="Mackaness, Cedar" w:date="2019-02-10T10:31:00Z">
              <w:rPr/>
            </w:rPrChange>
          </w:rPr>
          <w:t xml:space="preserve"> such as macroinvertebrates</w:t>
        </w:r>
      </w:ins>
      <w:r w:rsidR="00B1062C" w:rsidRPr="000377A2">
        <w:rPr>
          <w:rFonts w:ascii="Book Antiqua" w:hAnsi="Book Antiqua"/>
          <w:rPrChange w:id="174" w:author="Mackaness, Cedar" w:date="2019-02-10T10:31:00Z">
            <w:rPr/>
          </w:rPrChange>
        </w:rPr>
        <w:t>.</w:t>
      </w:r>
      <w:r w:rsidR="00564E12" w:rsidRPr="000377A2">
        <w:rPr>
          <w:rFonts w:ascii="Book Antiqua" w:hAnsi="Book Antiqua"/>
          <w:rPrChange w:id="175" w:author="Mackaness, Cedar" w:date="2019-02-10T10:31:00Z">
            <w:rPr/>
          </w:rPrChange>
        </w:rPr>
        <w:t xml:space="preserve"> </w:t>
      </w:r>
      <w:del w:id="176" w:author="Mackaness, Cedar" w:date="2019-02-10T09:27:00Z">
        <w:r w:rsidR="00564E12" w:rsidRPr="000377A2" w:rsidDel="00297387">
          <w:rPr>
            <w:rFonts w:ascii="Book Antiqua" w:hAnsi="Book Antiqua"/>
            <w:rPrChange w:id="177" w:author="Mackaness, Cedar" w:date="2019-02-10T10:31:00Z">
              <w:rPr/>
            </w:rPrChange>
          </w:rPr>
          <w:delText xml:space="preserve"> </w:delText>
        </w:r>
      </w:del>
      <w:ins w:id="178" w:author="Mackaness, Cedar" w:date="2019-02-09T12:23:00Z">
        <w:r w:rsidR="00297387" w:rsidRPr="000377A2">
          <w:rPr>
            <w:rFonts w:ascii="Book Antiqua" w:hAnsi="Book Antiqua"/>
            <w:rPrChange w:id="179" w:author="Mackaness, Cedar" w:date="2019-02-10T10:31:00Z">
              <w:rPr/>
            </w:rPrChange>
          </w:rPr>
          <w:t>Macroinvertebrates</w:t>
        </w:r>
        <w:r w:rsidR="006633C6" w:rsidRPr="000377A2">
          <w:rPr>
            <w:rFonts w:ascii="Book Antiqua" w:hAnsi="Book Antiqua"/>
            <w:rPrChange w:id="180" w:author="Mackaness, Cedar" w:date="2019-02-10T10:31:00Z">
              <w:rPr/>
            </w:rPrChange>
          </w:rPr>
          <w:t xml:space="preserve"> play an </w:t>
        </w:r>
        <w:r w:rsidR="006633C6" w:rsidRPr="000377A2">
          <w:rPr>
            <w:rFonts w:ascii="Book Antiqua" w:hAnsi="Book Antiqua"/>
            <w:rPrChange w:id="181" w:author="Mackaness, Cedar" w:date="2019-02-10T10:31:00Z">
              <w:rPr/>
            </w:rPrChange>
          </w:rPr>
          <w:lastRenderedPageBreak/>
          <w:t xml:space="preserve">important role </w:t>
        </w:r>
      </w:ins>
      <w:ins w:id="182" w:author="Mackaness, Cedar" w:date="2019-02-10T09:30:00Z">
        <w:r w:rsidR="00F6499B" w:rsidRPr="000377A2">
          <w:rPr>
            <w:rFonts w:ascii="Book Antiqua" w:hAnsi="Book Antiqua"/>
            <w:rPrChange w:id="183" w:author="Mackaness, Cedar" w:date="2019-02-10T10:31:00Z">
              <w:rPr/>
            </w:rPrChange>
          </w:rPr>
          <w:t xml:space="preserve">in </w:t>
        </w:r>
      </w:ins>
      <w:ins w:id="184" w:author="Mackaness, Cedar" w:date="2019-02-10T09:27:00Z">
        <w:r w:rsidR="00297387" w:rsidRPr="000377A2">
          <w:rPr>
            <w:rFonts w:ascii="Book Antiqua" w:hAnsi="Book Antiqua"/>
            <w:rPrChange w:id="185" w:author="Mackaness, Cedar" w:date="2019-02-10T10:31:00Z">
              <w:rPr/>
            </w:rPrChange>
          </w:rPr>
          <w:t>assimilating and</w:t>
        </w:r>
      </w:ins>
      <w:ins w:id="186" w:author="Mackaness, Cedar" w:date="2019-02-09T12:23:00Z">
        <w:r w:rsidR="006633C6" w:rsidRPr="000377A2">
          <w:rPr>
            <w:rFonts w:ascii="Book Antiqua" w:hAnsi="Book Antiqua"/>
            <w:rPrChange w:id="187" w:author="Mackaness, Cedar" w:date="2019-02-10T10:31:00Z">
              <w:rPr/>
            </w:rPrChange>
          </w:rPr>
          <w:t xml:space="preserve"> transducing energy to higher troph</w:t>
        </w:r>
        <w:r w:rsidR="00725829" w:rsidRPr="000377A2">
          <w:rPr>
            <w:rFonts w:ascii="Book Antiqua" w:hAnsi="Book Antiqua"/>
            <w:rPrChange w:id="188" w:author="Mackaness, Cedar" w:date="2019-02-10T10:31:00Z">
              <w:rPr/>
            </w:rPrChange>
          </w:rPr>
          <w:t xml:space="preserve">ic levels such as </w:t>
        </w:r>
      </w:ins>
      <w:ins w:id="189" w:author="Mackaness, Cedar" w:date="2019-02-09T12:25:00Z">
        <w:r w:rsidR="00725829" w:rsidRPr="000377A2">
          <w:rPr>
            <w:rFonts w:ascii="Book Antiqua" w:hAnsi="Book Antiqua"/>
            <w:rPrChange w:id="190" w:author="Mackaness, Cedar" w:date="2019-02-10T10:31:00Z">
              <w:rPr/>
            </w:rPrChange>
          </w:rPr>
          <w:t>insectivorous</w:t>
        </w:r>
      </w:ins>
      <w:ins w:id="191" w:author="Mackaness, Cedar" w:date="2019-02-09T12:23:00Z">
        <w:r w:rsidR="00725829" w:rsidRPr="000377A2">
          <w:rPr>
            <w:rFonts w:ascii="Book Antiqua" w:hAnsi="Book Antiqua"/>
            <w:rPrChange w:id="192" w:author="Mackaness, Cedar" w:date="2019-02-10T10:31:00Z">
              <w:rPr/>
            </w:rPrChange>
          </w:rPr>
          <w:t xml:space="preserve"> </w:t>
        </w:r>
        <w:r w:rsidR="006633C6" w:rsidRPr="000377A2">
          <w:rPr>
            <w:rFonts w:ascii="Book Antiqua" w:hAnsi="Book Antiqua"/>
            <w:rPrChange w:id="193" w:author="Mackaness, Cedar" w:date="2019-02-10T10:31:00Z">
              <w:rPr/>
            </w:rPrChange>
          </w:rPr>
          <w:t>fish</w:t>
        </w:r>
        <w:r w:rsidR="004C0610" w:rsidRPr="000377A2">
          <w:rPr>
            <w:rFonts w:ascii="Book Antiqua" w:hAnsi="Book Antiqua"/>
            <w:rPrChange w:id="194" w:author="Mackaness, Cedar" w:date="2019-02-10T10:31:00Z">
              <w:rPr/>
            </w:rPrChange>
          </w:rPr>
          <w:t xml:space="preserve"> and other </w:t>
        </w:r>
      </w:ins>
      <w:ins w:id="195" w:author="Mackaness, Cedar" w:date="2019-02-09T12:26:00Z">
        <w:r w:rsidR="004C0610" w:rsidRPr="000377A2">
          <w:rPr>
            <w:rFonts w:ascii="Book Antiqua" w:hAnsi="Book Antiqua"/>
            <w:rPrChange w:id="196" w:author="Mackaness, Cedar" w:date="2019-02-10T10:31:00Z">
              <w:rPr/>
            </w:rPrChange>
          </w:rPr>
          <w:t>vertebrate</w:t>
        </w:r>
      </w:ins>
      <w:ins w:id="197" w:author="Mackaness, Cedar" w:date="2019-02-09T12:23:00Z">
        <w:r w:rsidR="004C0610" w:rsidRPr="000377A2">
          <w:rPr>
            <w:rFonts w:ascii="Book Antiqua" w:hAnsi="Book Antiqua"/>
            <w:rPrChange w:id="198" w:author="Mackaness, Cedar" w:date="2019-02-10T10:31:00Z">
              <w:rPr/>
            </w:rPrChange>
          </w:rPr>
          <w:t xml:space="preserve"> </w:t>
        </w:r>
      </w:ins>
      <w:ins w:id="199" w:author="Mackaness, Cedar" w:date="2019-02-09T12:26:00Z">
        <w:r w:rsidR="004C0610" w:rsidRPr="000377A2">
          <w:rPr>
            <w:rFonts w:ascii="Book Antiqua" w:hAnsi="Book Antiqua"/>
            <w:rPrChange w:id="200" w:author="Mackaness, Cedar" w:date="2019-02-10T10:31:00Z">
              <w:rPr/>
            </w:rPrChange>
          </w:rPr>
          <w:t xml:space="preserve">predators. </w:t>
        </w:r>
      </w:ins>
      <w:ins w:id="201" w:author="Mackaness, Cedar" w:date="2019-02-10T09:30:00Z">
        <w:r w:rsidR="008B5DE7" w:rsidRPr="000377A2">
          <w:rPr>
            <w:rFonts w:ascii="Book Antiqua" w:hAnsi="Book Antiqua"/>
            <w:rPrChange w:id="202" w:author="Mackaness, Cedar" w:date="2019-02-10T10:31:00Z">
              <w:rPr/>
            </w:rPrChange>
          </w:rPr>
          <w:t xml:space="preserve"> Because macroinvertebrates</w:t>
        </w:r>
        <w:r w:rsidR="008C631E" w:rsidRPr="000377A2">
          <w:rPr>
            <w:rFonts w:ascii="Book Antiqua" w:hAnsi="Book Antiqua"/>
            <w:rPrChange w:id="203" w:author="Mackaness, Cedar" w:date="2019-02-10T10:31:00Z">
              <w:rPr/>
            </w:rPrChange>
          </w:rPr>
          <w:t xml:space="preserve"> play such a crucial role in mediating</w:t>
        </w:r>
        <w:r w:rsidR="008B5DE7" w:rsidRPr="000377A2">
          <w:rPr>
            <w:rFonts w:ascii="Book Antiqua" w:hAnsi="Book Antiqua"/>
            <w:rPrChange w:id="204" w:author="Mackaness, Cedar" w:date="2019-02-10T10:31:00Z">
              <w:rPr/>
            </w:rPrChange>
          </w:rPr>
          <w:t xml:space="preserve"> food web</w:t>
        </w:r>
      </w:ins>
      <w:ins w:id="205" w:author="Mackaness, Cedar" w:date="2019-02-10T09:38:00Z">
        <w:r w:rsidR="008C631E" w:rsidRPr="000377A2">
          <w:rPr>
            <w:rFonts w:ascii="Book Antiqua" w:hAnsi="Book Antiqua"/>
            <w:rPrChange w:id="206" w:author="Mackaness, Cedar" w:date="2019-02-10T10:31:00Z">
              <w:rPr/>
            </w:rPrChange>
          </w:rPr>
          <w:t xml:space="preserve"> interactions</w:t>
        </w:r>
      </w:ins>
      <w:ins w:id="207" w:author="Mackaness, Cedar" w:date="2019-02-10T09:30:00Z">
        <w:r w:rsidR="008B5DE7" w:rsidRPr="000377A2">
          <w:rPr>
            <w:rFonts w:ascii="Book Antiqua" w:hAnsi="Book Antiqua"/>
            <w:rPrChange w:id="208" w:author="Mackaness, Cedar" w:date="2019-02-10T10:31:00Z">
              <w:rPr/>
            </w:rPrChange>
          </w:rPr>
          <w:t>, understanding</w:t>
        </w:r>
        <w:r w:rsidR="008C631E" w:rsidRPr="000377A2">
          <w:rPr>
            <w:rFonts w:ascii="Book Antiqua" w:hAnsi="Book Antiqua"/>
            <w:rPrChange w:id="209" w:author="Mackaness, Cedar" w:date="2019-02-10T10:31:00Z">
              <w:rPr/>
            </w:rPrChange>
          </w:rPr>
          <w:t xml:space="preserve"> their community dynamics can provide insight into broader ecosystem functioning. </w:t>
        </w:r>
      </w:ins>
      <w:ins w:id="210" w:author="Mackaness, Cedar" w:date="2019-02-10T10:41:00Z">
        <w:r w:rsidR="00891C33">
          <w:rPr>
            <w:rFonts w:ascii="Book Antiqua" w:hAnsi="Book Antiqua"/>
          </w:rPr>
          <w:t xml:space="preserve"> </w:t>
        </w:r>
      </w:ins>
    </w:p>
    <w:p w14:paraId="518D16C1" w14:textId="7A203607" w:rsidR="0057325A" w:rsidRPr="000377A2" w:rsidRDefault="0057325A" w:rsidP="00E072C8">
      <w:pPr>
        <w:spacing w:line="480" w:lineRule="auto"/>
        <w:rPr>
          <w:rFonts w:ascii="Book Antiqua" w:hAnsi="Book Antiqua"/>
          <w:rPrChange w:id="211" w:author="Mackaness, Cedar" w:date="2019-02-10T10:31:00Z">
            <w:rPr/>
          </w:rPrChange>
        </w:rPr>
      </w:pPr>
      <w:ins w:id="212" w:author="Mackaness, Cedar" w:date="2019-02-10T09:40:00Z">
        <w:r w:rsidRPr="000377A2">
          <w:rPr>
            <w:rFonts w:ascii="Book Antiqua" w:hAnsi="Book Antiqua"/>
            <w:rPrChange w:id="213" w:author="Mackaness, Cedar" w:date="2019-02-10T10:31:00Z">
              <w:rPr/>
            </w:rPrChange>
          </w:rPr>
          <w:tab/>
        </w:r>
      </w:ins>
      <w:ins w:id="214" w:author="Mackaness, Cedar" w:date="2019-02-10T10:31:00Z">
        <w:r w:rsidR="000377A2" w:rsidRPr="000377A2">
          <w:rPr>
            <w:rFonts w:ascii="Book Antiqua" w:hAnsi="Book Antiqua"/>
            <w:rPrChange w:id="215" w:author="Mackaness, Cedar" w:date="2019-02-10T10:31:00Z">
              <w:rPr/>
            </w:rPrChange>
          </w:rPr>
          <w:softHyphen/>
        </w:r>
        <w:r w:rsidR="000377A2" w:rsidRPr="000377A2">
          <w:rPr>
            <w:rFonts w:ascii="Book Antiqua" w:hAnsi="Book Antiqua"/>
            <w:rPrChange w:id="216" w:author="Mackaness, Cedar" w:date="2019-02-10T10:31:00Z">
              <w:rPr/>
            </w:rPrChange>
          </w:rPr>
          <w:softHyphen/>
        </w:r>
        <w:r w:rsidR="000377A2" w:rsidRPr="000377A2">
          <w:rPr>
            <w:rFonts w:ascii="Book Antiqua" w:hAnsi="Book Antiqua"/>
            <w:rPrChange w:id="217" w:author="Mackaness, Cedar" w:date="2019-02-10T10:31:00Z">
              <w:rPr/>
            </w:rPrChange>
          </w:rPr>
          <w:softHyphen/>
        </w:r>
      </w:ins>
    </w:p>
    <w:p w14:paraId="4693F394" w14:textId="77777777" w:rsidR="00B1062C" w:rsidRPr="000377A2" w:rsidRDefault="00B1062C" w:rsidP="00E072C8">
      <w:pPr>
        <w:spacing w:line="480" w:lineRule="auto"/>
        <w:rPr>
          <w:rFonts w:ascii="Book Antiqua" w:hAnsi="Book Antiqua"/>
          <w:rPrChange w:id="218" w:author="Mackaness, Cedar" w:date="2019-02-10T10:31:00Z">
            <w:rPr/>
          </w:rPrChange>
        </w:rPr>
      </w:pPr>
    </w:p>
    <w:p w14:paraId="5FD722CE" w14:textId="2F7214C7" w:rsidR="00EA4DC6" w:rsidRPr="000377A2" w:rsidRDefault="00E669B6" w:rsidP="00E072C8">
      <w:pPr>
        <w:spacing w:line="480" w:lineRule="auto"/>
        <w:rPr>
          <w:rFonts w:ascii="Book Antiqua" w:hAnsi="Book Antiqua"/>
          <w:rPrChange w:id="219" w:author="Mackaness, Cedar" w:date="2019-02-10T10:31:00Z">
            <w:rPr/>
          </w:rPrChange>
        </w:rPr>
      </w:pPr>
      <w:r w:rsidRPr="000377A2">
        <w:rPr>
          <w:rFonts w:ascii="Book Antiqua" w:hAnsi="Book Antiqua"/>
          <w:rPrChange w:id="220" w:author="Mackaness, Cedar" w:date="2019-02-10T10:31:00Z">
            <w:rPr/>
          </w:rPrChange>
        </w:rPr>
        <w:t>Clear cutting has</w:t>
      </w:r>
      <w:r w:rsidR="005B7159" w:rsidRPr="000377A2">
        <w:rPr>
          <w:rFonts w:ascii="Book Antiqua" w:hAnsi="Book Antiqua"/>
          <w:rPrChange w:id="221" w:author="Mackaness, Cedar" w:date="2019-02-10T10:31:00Z">
            <w:rPr/>
          </w:rPrChange>
        </w:rPr>
        <w:t xml:space="preserve"> </w:t>
      </w:r>
      <w:r w:rsidRPr="000377A2">
        <w:rPr>
          <w:rFonts w:ascii="Book Antiqua" w:hAnsi="Book Antiqua"/>
          <w:rPrChange w:id="222" w:author="Mackaness, Cedar" w:date="2019-02-10T10:31:00Z">
            <w:rPr/>
          </w:rPrChange>
        </w:rPr>
        <w:t xml:space="preserve">been shown to have </w:t>
      </w:r>
      <w:r w:rsidR="005B7159" w:rsidRPr="000377A2">
        <w:rPr>
          <w:rFonts w:ascii="Book Antiqua" w:hAnsi="Book Antiqua"/>
          <w:rPrChange w:id="223" w:author="Mackaness, Cedar" w:date="2019-02-10T10:31:00Z">
            <w:rPr/>
          </w:rPrChange>
        </w:rPr>
        <w:t xml:space="preserve">a definite impact on streams, but local changes in light availability (on the meter scale) are much more variable.  </w:t>
      </w:r>
      <w:bookmarkStart w:id="224" w:name="_GoBack"/>
      <w:bookmarkEnd w:id="224"/>
    </w:p>
    <w:p w14:paraId="409C9A33" w14:textId="203301C2" w:rsidR="00586F82" w:rsidRDefault="005B7159" w:rsidP="00E072C8">
      <w:pPr>
        <w:spacing w:line="480" w:lineRule="auto"/>
        <w:rPr>
          <w:ins w:id="225" w:author="Mackaness, Cedar" w:date="2019-02-10T11:03:00Z"/>
          <w:rFonts w:ascii="Book Antiqua" w:hAnsi="Book Antiqua"/>
        </w:rPr>
      </w:pPr>
      <w:r w:rsidRPr="000377A2">
        <w:rPr>
          <w:rFonts w:ascii="Book Antiqua" w:hAnsi="Book Antiqua"/>
          <w:rPrChange w:id="226" w:author="Mackaness, Cedar" w:date="2019-02-10T10:31:00Z">
            <w:rPr/>
          </w:rPrChange>
        </w:rPr>
        <w:t xml:space="preserve">Understanding the impacts of small canopy gaps, rather than large clear cuts, will be important for dictating future management practices. </w:t>
      </w:r>
    </w:p>
    <w:p w14:paraId="443FEA02" w14:textId="77777777" w:rsidR="008D6A3F" w:rsidRDefault="008D6A3F" w:rsidP="00E072C8">
      <w:pPr>
        <w:spacing w:line="480" w:lineRule="auto"/>
        <w:rPr>
          <w:ins w:id="227" w:author="Mackaness, Cedar" w:date="2019-02-10T11:03:00Z"/>
          <w:rFonts w:ascii="Book Antiqua" w:hAnsi="Book Antiqua"/>
        </w:rPr>
      </w:pPr>
    </w:p>
    <w:p w14:paraId="276BBBE1" w14:textId="2C93EC37" w:rsidR="008D6A3F" w:rsidRDefault="008D6A3F" w:rsidP="00E072C8">
      <w:pPr>
        <w:spacing w:line="480" w:lineRule="auto"/>
        <w:rPr>
          <w:ins w:id="228" w:author="Mackaness, Cedar" w:date="2019-02-10T11:03:00Z"/>
          <w:rFonts w:ascii="Book Antiqua" w:hAnsi="Book Antiqua"/>
        </w:rPr>
      </w:pPr>
      <w:ins w:id="229" w:author="Mackaness, Cedar" w:date="2019-02-10T11:03:00Z">
        <w:r>
          <w:rPr>
            <w:rFonts w:ascii="Book Antiqua" w:hAnsi="Book Antiqua"/>
          </w:rPr>
          <w:t>What, if any, is the impact of gaps on stream</w:t>
        </w:r>
        <w:r w:rsidR="00B003E8">
          <w:rPr>
            <w:rFonts w:ascii="Book Antiqua" w:hAnsi="Book Antiqua"/>
          </w:rPr>
          <w:t xml:space="preserve"> invertebrate communities? </w:t>
        </w:r>
      </w:ins>
    </w:p>
    <w:p w14:paraId="1A6ED107" w14:textId="63755730" w:rsidR="00B003E8" w:rsidRDefault="00B003E8" w:rsidP="00E072C8">
      <w:pPr>
        <w:spacing w:line="480" w:lineRule="auto"/>
        <w:rPr>
          <w:ins w:id="230" w:author="Mackaness, Cedar" w:date="2019-02-10T11:04:00Z"/>
          <w:rFonts w:ascii="Book Antiqua" w:hAnsi="Book Antiqua"/>
        </w:rPr>
      </w:pPr>
      <w:ins w:id="231" w:author="Mackaness, Cedar" w:date="2019-02-10T11:04:00Z">
        <w:r>
          <w:rPr>
            <w:rFonts w:ascii="Book Antiqua" w:hAnsi="Book Antiqua"/>
          </w:rPr>
          <w:t xml:space="preserve">Does changing light conditions cascade through the </w:t>
        </w:r>
      </w:ins>
      <w:ins w:id="232" w:author="Mackaness, Cedar" w:date="2019-02-10T11:06:00Z">
        <w:r w:rsidR="00B15F2D">
          <w:rPr>
            <w:rFonts w:ascii="Book Antiqua" w:hAnsi="Book Antiqua"/>
          </w:rPr>
          <w:t>food web</w:t>
        </w:r>
      </w:ins>
      <w:ins w:id="233" w:author="Mackaness, Cedar" w:date="2019-02-10T11:04:00Z">
        <w:r>
          <w:rPr>
            <w:rFonts w:ascii="Book Antiqua" w:hAnsi="Book Antiqua"/>
          </w:rPr>
          <w:t>?</w:t>
        </w:r>
      </w:ins>
    </w:p>
    <w:p w14:paraId="7AE99E54" w14:textId="77777777" w:rsidR="00B003E8" w:rsidRPr="000377A2" w:rsidRDefault="00B003E8" w:rsidP="00E072C8">
      <w:pPr>
        <w:spacing w:line="480" w:lineRule="auto"/>
        <w:rPr>
          <w:rFonts w:ascii="Book Antiqua" w:hAnsi="Book Antiqua"/>
          <w:rPrChange w:id="234" w:author="Mackaness, Cedar" w:date="2019-02-10T10:31:00Z">
            <w:rPr/>
          </w:rPrChange>
        </w:rPr>
      </w:pPr>
    </w:p>
    <w:p w14:paraId="6F2A8C89" w14:textId="77777777" w:rsidR="00FE694D" w:rsidRDefault="00FE694D" w:rsidP="00E072C8">
      <w:pPr>
        <w:spacing w:line="480" w:lineRule="auto"/>
      </w:pPr>
    </w:p>
    <w:p w14:paraId="4E5E46E6" w14:textId="77777777" w:rsidR="00FE694D" w:rsidRDefault="00FE694D" w:rsidP="00E072C8">
      <w:pPr>
        <w:spacing w:line="480" w:lineRule="auto"/>
      </w:pPr>
    </w:p>
    <w:p w14:paraId="52D47396" w14:textId="77777777" w:rsidR="00586F82" w:rsidRDefault="00586F82" w:rsidP="00E072C8">
      <w:pPr>
        <w:spacing w:line="480" w:lineRule="auto"/>
      </w:pPr>
    </w:p>
    <w:p w14:paraId="3B633243" w14:textId="77777777" w:rsidR="00586F82" w:rsidRDefault="00586F82" w:rsidP="00E072C8">
      <w:pPr>
        <w:spacing w:line="480" w:lineRule="auto"/>
      </w:pPr>
    </w:p>
    <w:p w14:paraId="072B7EA2" w14:textId="77777777" w:rsidR="005B7159" w:rsidDel="00497BA6" w:rsidRDefault="005B7159" w:rsidP="00E072C8">
      <w:pPr>
        <w:spacing w:line="480" w:lineRule="auto"/>
        <w:rPr>
          <w:del w:id="235" w:author="Mackaness, Cedar" w:date="2019-02-09T12:22:00Z"/>
        </w:rPr>
      </w:pPr>
    </w:p>
    <w:p w14:paraId="2AA5CB0B" w14:textId="77777777" w:rsidR="005B7159" w:rsidDel="00497BA6" w:rsidRDefault="005B7159" w:rsidP="00E072C8">
      <w:pPr>
        <w:spacing w:line="480" w:lineRule="auto"/>
        <w:rPr>
          <w:del w:id="236" w:author="Mackaness, Cedar" w:date="2019-02-09T12:22:00Z"/>
        </w:rPr>
      </w:pPr>
    </w:p>
    <w:p w14:paraId="356B35B2" w14:textId="77777777" w:rsidR="005B7159" w:rsidDel="00497BA6" w:rsidRDefault="005B7159" w:rsidP="00E072C8">
      <w:pPr>
        <w:spacing w:line="480" w:lineRule="auto"/>
        <w:rPr>
          <w:del w:id="237" w:author="Mackaness, Cedar" w:date="2019-02-09T12:22:00Z"/>
        </w:rPr>
      </w:pPr>
    </w:p>
    <w:p w14:paraId="6CF7B930" w14:textId="70B3783B" w:rsidR="005B7159" w:rsidDel="00497BA6" w:rsidRDefault="005B7159" w:rsidP="00E072C8">
      <w:pPr>
        <w:spacing w:line="480" w:lineRule="auto"/>
        <w:rPr>
          <w:del w:id="238" w:author="Mackaness, Cedar" w:date="2019-02-09T12:22:00Z"/>
        </w:rPr>
      </w:pPr>
    </w:p>
    <w:p w14:paraId="76886A3C" w14:textId="30187422" w:rsidR="005B7159" w:rsidDel="00497BA6" w:rsidRDefault="005B7159" w:rsidP="00E072C8">
      <w:pPr>
        <w:spacing w:line="480" w:lineRule="auto"/>
        <w:rPr>
          <w:del w:id="239" w:author="Mackaness, Cedar" w:date="2019-02-09T12:22:00Z"/>
        </w:rPr>
      </w:pPr>
    </w:p>
    <w:p w14:paraId="2A9D3B04" w14:textId="3960F7D7" w:rsidR="006A5AEC" w:rsidDel="00497BA6" w:rsidRDefault="00BB560A" w:rsidP="00E072C8">
      <w:pPr>
        <w:spacing w:line="480" w:lineRule="auto"/>
        <w:rPr>
          <w:del w:id="240" w:author="Mackaness, Cedar" w:date="2019-02-09T12:22:00Z"/>
        </w:rPr>
      </w:pPr>
      <w:del w:id="241" w:author="Mackaness, Cedar" w:date="2019-02-09T12:22:00Z">
        <w:r w:rsidDel="00497BA6">
          <w:delText>Stream light availability is an important factor influencing aquatic food webs. In forested headwaters, stream algal production is highly light-limited, and an increase in light often enhances benthic algal growth, which in turn increases food availability for primary consumers in the stream. In headwater streams, light availability is mediated almost entirely by the canopy structure of stream-side vegetation.</w:delText>
        </w:r>
      </w:del>
    </w:p>
    <w:p w14:paraId="161B12DE" w14:textId="5810D230" w:rsidR="00D0208C" w:rsidDel="00497BA6" w:rsidRDefault="00D0208C" w:rsidP="00E072C8">
      <w:pPr>
        <w:spacing w:line="480" w:lineRule="auto"/>
        <w:rPr>
          <w:del w:id="242" w:author="Mackaness, Cedar" w:date="2019-02-09T12:22:00Z"/>
        </w:rPr>
      </w:pPr>
    </w:p>
    <w:p w14:paraId="64ACE586" w14:textId="3D290489" w:rsidR="000A3C00" w:rsidDel="00497BA6" w:rsidRDefault="00D0208C" w:rsidP="000A3C00">
      <w:pPr>
        <w:spacing w:line="480" w:lineRule="auto"/>
        <w:rPr>
          <w:del w:id="243" w:author="Mackaness, Cedar" w:date="2019-02-09T12:22:00Z"/>
        </w:rPr>
      </w:pPr>
      <w:del w:id="244" w:author="Mackaness, Cedar" w:date="2019-02-09T12:22:00Z">
        <w:r w:rsidDel="00497BA6">
          <w:delText>Streams and their biota are sensitive to changes in riparian vegetation</w:delText>
        </w:r>
        <w:r w:rsidR="00472B25" w:rsidDel="00497BA6">
          <w:delText>, particularly when it comes to light inputs (citation).  When streamside vegetation is altered so too are the streams</w:delText>
        </w:r>
        <w:r w:rsidR="006D7CA6" w:rsidDel="00497BA6">
          <w:delText xml:space="preserve"> </w:delText>
        </w:r>
        <w:r w:rsidR="006D7CA6" w:rsidRPr="006D7CA6" w:rsidDel="00497BA6">
          <w:rPr>
            <w:color w:val="538135" w:themeColor="accent6" w:themeShade="BF"/>
          </w:rPr>
          <w:delText>(When we alter streamside vegetation we are altering the streams)</w:delText>
        </w:r>
        <w:r w:rsidR="006D77E7" w:rsidRPr="006D7CA6" w:rsidDel="00497BA6">
          <w:rPr>
            <w:color w:val="538135" w:themeColor="accent6" w:themeShade="BF"/>
          </w:rPr>
          <w:delText xml:space="preserve"> </w:delText>
        </w:r>
        <w:r w:rsidR="000A3C00" w:rsidDel="00497BA6">
          <w:delText xml:space="preserve">In </w:delText>
        </w:r>
        <w:r w:rsidR="000A3C00" w:rsidRPr="006D7CA6" w:rsidDel="00497BA6">
          <w:rPr>
            <w:color w:val="000000" w:themeColor="text1"/>
          </w:rPr>
          <w:delText>headwater</w:delText>
        </w:r>
        <w:r w:rsidR="000A3C00" w:rsidDel="00497BA6">
          <w:delText xml:space="preserve"> streams, light availability is mediated almost entirely by the canopy structure of stream-side vegetation.  </w:delText>
        </w:r>
      </w:del>
    </w:p>
    <w:p w14:paraId="798092D6" w14:textId="699FDE26" w:rsidR="000A3C00" w:rsidDel="00497BA6" w:rsidRDefault="000A3C00" w:rsidP="00E072C8">
      <w:pPr>
        <w:spacing w:line="480" w:lineRule="auto"/>
        <w:rPr>
          <w:del w:id="245" w:author="Mackaness, Cedar" w:date="2019-02-09T12:22:00Z"/>
        </w:rPr>
      </w:pPr>
    </w:p>
    <w:p w14:paraId="6C17B5F8" w14:textId="351A449A" w:rsidR="000A3C00" w:rsidDel="00497BA6" w:rsidRDefault="000A3C00" w:rsidP="00E072C8">
      <w:pPr>
        <w:spacing w:line="480" w:lineRule="auto"/>
        <w:rPr>
          <w:del w:id="246" w:author="Mackaness, Cedar" w:date="2019-02-09T12:22:00Z"/>
        </w:rPr>
      </w:pPr>
    </w:p>
    <w:p w14:paraId="27AF80C7" w14:textId="1CBDFEC4" w:rsidR="00D0208C" w:rsidRDefault="00E072C8" w:rsidP="00E072C8">
      <w:pPr>
        <w:spacing w:line="480" w:lineRule="auto"/>
      </w:pPr>
      <w:del w:id="247" w:author="Mackaness, Cedar" w:date="2019-02-09T12:22:00Z">
        <w:r w:rsidDel="00497BA6">
          <w:delText>Over the last century, many riparian forests in the Pacific Northwest were heavily harvested, leaving dense second-growth vegetation for the time being. Under current conditions we would expect dense closed canopies, little primary production, and a low abundance of invertebrates that feed on stream algae</w:delText>
        </w:r>
      </w:del>
    </w:p>
    <w:sectPr w:rsidR="00D0208C" w:rsidSect="00A41D0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39F2D2" w14:textId="77777777" w:rsidR="00370B18" w:rsidRDefault="00370B18" w:rsidP="00E072C8">
      <w:r>
        <w:separator/>
      </w:r>
    </w:p>
  </w:endnote>
  <w:endnote w:type="continuationSeparator" w:id="0">
    <w:p w14:paraId="068903C4" w14:textId="77777777" w:rsidR="00370B18" w:rsidRDefault="00370B18" w:rsidP="00E072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altName w:val="Times New Roman"/>
    <w:panose1 w:val="02020603050405020304"/>
    <w:charset w:val="00"/>
    <w:family w:val="auto"/>
    <w:pitch w:val="variable"/>
    <w:sig w:usb0="E0002AEF" w:usb1="C0007841"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0C9C2A" w14:textId="77777777" w:rsidR="00370B18" w:rsidRDefault="00370B18" w:rsidP="00E072C8">
      <w:r>
        <w:separator/>
      </w:r>
    </w:p>
  </w:footnote>
  <w:footnote w:type="continuationSeparator" w:id="0">
    <w:p w14:paraId="7CFC4610" w14:textId="77777777" w:rsidR="00370B18" w:rsidRDefault="00370B18" w:rsidP="00E072C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212031" w14:textId="721B72CD" w:rsidR="00E072C8" w:rsidRDefault="00E072C8">
    <w:pPr>
      <w:pStyle w:val="Header"/>
    </w:pPr>
    <w:r>
      <w:t>Cedar Mackaness | Intro Drafts</w:t>
    </w:r>
  </w:p>
</w:hdr>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Mackaness, Cedar">
    <w15:presenceInfo w15:providerId="None" w15:userId="Mackaness, Ced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60A"/>
    <w:rsid w:val="00001C83"/>
    <w:rsid w:val="00022213"/>
    <w:rsid w:val="000377A2"/>
    <w:rsid w:val="000A3C00"/>
    <w:rsid w:val="000B012A"/>
    <w:rsid w:val="00106AB9"/>
    <w:rsid w:val="00130E69"/>
    <w:rsid w:val="001F4F9F"/>
    <w:rsid w:val="00203D23"/>
    <w:rsid w:val="00252D08"/>
    <w:rsid w:val="00296AEE"/>
    <w:rsid w:val="00297387"/>
    <w:rsid w:val="002D3A61"/>
    <w:rsid w:val="00320C4F"/>
    <w:rsid w:val="003275F5"/>
    <w:rsid w:val="00370B18"/>
    <w:rsid w:val="003F3B29"/>
    <w:rsid w:val="004303BD"/>
    <w:rsid w:val="0044081B"/>
    <w:rsid w:val="00472B25"/>
    <w:rsid w:val="00497BA6"/>
    <w:rsid w:val="004C0610"/>
    <w:rsid w:val="004E4C40"/>
    <w:rsid w:val="00527E7F"/>
    <w:rsid w:val="00564E12"/>
    <w:rsid w:val="0057325A"/>
    <w:rsid w:val="00586F82"/>
    <w:rsid w:val="005B3863"/>
    <w:rsid w:val="005B7159"/>
    <w:rsid w:val="005E6517"/>
    <w:rsid w:val="005F41E8"/>
    <w:rsid w:val="00613608"/>
    <w:rsid w:val="006241FD"/>
    <w:rsid w:val="006633C6"/>
    <w:rsid w:val="006A5AEC"/>
    <w:rsid w:val="006D77E7"/>
    <w:rsid w:val="006D7CA6"/>
    <w:rsid w:val="0070745F"/>
    <w:rsid w:val="00725829"/>
    <w:rsid w:val="00770E71"/>
    <w:rsid w:val="007761CA"/>
    <w:rsid w:val="007A361B"/>
    <w:rsid w:val="007B2C92"/>
    <w:rsid w:val="0081721A"/>
    <w:rsid w:val="00853A64"/>
    <w:rsid w:val="00891C33"/>
    <w:rsid w:val="00896F5A"/>
    <w:rsid w:val="008B33F9"/>
    <w:rsid w:val="008B5DE7"/>
    <w:rsid w:val="008C631E"/>
    <w:rsid w:val="008D6A3F"/>
    <w:rsid w:val="00A02B21"/>
    <w:rsid w:val="00A04A09"/>
    <w:rsid w:val="00A41D00"/>
    <w:rsid w:val="00A90C2C"/>
    <w:rsid w:val="00AF1FB3"/>
    <w:rsid w:val="00B003E8"/>
    <w:rsid w:val="00B1062C"/>
    <w:rsid w:val="00B15F2D"/>
    <w:rsid w:val="00B25859"/>
    <w:rsid w:val="00B90B7A"/>
    <w:rsid w:val="00BB560A"/>
    <w:rsid w:val="00C041FD"/>
    <w:rsid w:val="00C54991"/>
    <w:rsid w:val="00C84970"/>
    <w:rsid w:val="00CF149B"/>
    <w:rsid w:val="00D0208C"/>
    <w:rsid w:val="00D47247"/>
    <w:rsid w:val="00DC26BC"/>
    <w:rsid w:val="00E072C8"/>
    <w:rsid w:val="00E25174"/>
    <w:rsid w:val="00E325C3"/>
    <w:rsid w:val="00E65290"/>
    <w:rsid w:val="00E669B6"/>
    <w:rsid w:val="00EA4DC6"/>
    <w:rsid w:val="00F136E8"/>
    <w:rsid w:val="00F564BE"/>
    <w:rsid w:val="00F63FAB"/>
    <w:rsid w:val="00F6499B"/>
    <w:rsid w:val="00F80001"/>
    <w:rsid w:val="00F97D17"/>
    <w:rsid w:val="00FD6152"/>
    <w:rsid w:val="00FE6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DB3A9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72C8"/>
    <w:pPr>
      <w:tabs>
        <w:tab w:val="center" w:pos="4680"/>
        <w:tab w:val="right" w:pos="9360"/>
      </w:tabs>
    </w:pPr>
  </w:style>
  <w:style w:type="character" w:customStyle="1" w:styleId="HeaderChar">
    <w:name w:val="Header Char"/>
    <w:basedOn w:val="DefaultParagraphFont"/>
    <w:link w:val="Header"/>
    <w:uiPriority w:val="99"/>
    <w:rsid w:val="00E072C8"/>
  </w:style>
  <w:style w:type="paragraph" w:styleId="Footer">
    <w:name w:val="footer"/>
    <w:basedOn w:val="Normal"/>
    <w:link w:val="FooterChar"/>
    <w:uiPriority w:val="99"/>
    <w:unhideWhenUsed/>
    <w:rsid w:val="00E072C8"/>
    <w:pPr>
      <w:tabs>
        <w:tab w:val="center" w:pos="4680"/>
        <w:tab w:val="right" w:pos="9360"/>
      </w:tabs>
    </w:pPr>
  </w:style>
  <w:style w:type="character" w:customStyle="1" w:styleId="FooterChar">
    <w:name w:val="Footer Char"/>
    <w:basedOn w:val="DefaultParagraphFont"/>
    <w:link w:val="Footer"/>
    <w:uiPriority w:val="99"/>
    <w:rsid w:val="00E072C8"/>
  </w:style>
  <w:style w:type="paragraph" w:styleId="BalloonText">
    <w:name w:val="Balloon Text"/>
    <w:basedOn w:val="Normal"/>
    <w:link w:val="BalloonTextChar"/>
    <w:uiPriority w:val="99"/>
    <w:semiHidden/>
    <w:unhideWhenUsed/>
    <w:rsid w:val="00CF149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F149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648</Words>
  <Characters>3697</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Mackaness, Cedar</dc:creator>
  <cp:keywords/>
  <dc:description/>
  <cp:lastModifiedBy>Mackaness, Cedar</cp:lastModifiedBy>
  <cp:revision>33</cp:revision>
  <dcterms:created xsi:type="dcterms:W3CDTF">2019-02-07T17:57:00Z</dcterms:created>
  <dcterms:modified xsi:type="dcterms:W3CDTF">2019-02-10T19:21:00Z</dcterms:modified>
</cp:coreProperties>
</file>