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1EC221" w14:textId="10059A9F" w:rsidR="001C1B7E" w:rsidRDefault="00235A55" w:rsidP="00053FA5">
      <w:pPr>
        <w:spacing w:line="480" w:lineRule="auto"/>
        <w:jc w:val="center"/>
      </w:pPr>
      <w:r>
        <w:t>Light-Driven Changes in Aquatic</w:t>
      </w:r>
      <w:r w:rsidR="00053FA5">
        <w:t xml:space="preserve"> Macroinvertebrate Community </w:t>
      </w:r>
      <w:r>
        <w:t>are n</w:t>
      </w:r>
      <w:r w:rsidR="00053FA5">
        <w:t xml:space="preserve">ot Reflected in the Diets of </w:t>
      </w:r>
      <w:r w:rsidR="000D17B9">
        <w:t xml:space="preserve">Coastal </w:t>
      </w:r>
      <w:r w:rsidR="00053FA5">
        <w:t xml:space="preserve">Cutthroat Trout </w:t>
      </w:r>
      <w:bookmarkStart w:id="0" w:name="_GoBack"/>
      <w:bookmarkEnd w:id="0"/>
    </w:p>
    <w:p w14:paraId="6239C3D0" w14:textId="5D19EEAF" w:rsidR="00053FA5" w:rsidRDefault="00053FA5" w:rsidP="000D3E1A">
      <w:pPr>
        <w:spacing w:line="480" w:lineRule="auto"/>
        <w:jc w:val="center"/>
        <w:outlineLvl w:val="0"/>
      </w:pPr>
      <w:r>
        <w:t>Cedar Mackaness, Allison Swartz, Dave Roon, Dana Warren</w:t>
      </w:r>
    </w:p>
    <w:p w14:paraId="56EEAEDE" w14:textId="2241B57F" w:rsidR="0033031D" w:rsidRDefault="001E63D1" w:rsidP="00862E2D">
      <w:pPr>
        <w:spacing w:line="480" w:lineRule="auto"/>
        <w:ind w:firstLine="720"/>
      </w:pPr>
      <w:r>
        <w:t>Stream light availability is an important factor influencing aquatic food webs</w:t>
      </w:r>
      <w:r w:rsidR="007C2A85">
        <w:t>.</w:t>
      </w:r>
      <w:r w:rsidR="00BD6870">
        <w:t xml:space="preserve"> </w:t>
      </w:r>
      <w:r w:rsidR="007C2A85">
        <w:t xml:space="preserve">In forested headwaters, </w:t>
      </w:r>
      <w:r>
        <w:t>stream algal production</w:t>
      </w:r>
      <w:r w:rsidR="007C2A85">
        <w:t xml:space="preserve"> is highly light-limited, and an increase in light often enhances benthic algal growth</w:t>
      </w:r>
      <w:r>
        <w:t>, which</w:t>
      </w:r>
      <w:r w:rsidR="007C2A85">
        <w:t xml:space="preserve"> </w:t>
      </w:r>
      <w:r>
        <w:t xml:space="preserve">in turn </w:t>
      </w:r>
      <w:r w:rsidR="007C2A85">
        <w:t>increase</w:t>
      </w:r>
      <w:r w:rsidR="00F62770">
        <w:t>s</w:t>
      </w:r>
      <w:r>
        <w:t xml:space="preserve"> </w:t>
      </w:r>
      <w:r w:rsidR="00F62770">
        <w:t>food availability for</w:t>
      </w:r>
      <w:r>
        <w:t xml:space="preserve"> primary consumers</w:t>
      </w:r>
      <w:r w:rsidR="007C2A85">
        <w:t xml:space="preserve"> in the stream</w:t>
      </w:r>
      <w:r>
        <w:t>.</w:t>
      </w:r>
      <w:r w:rsidR="00BD6870">
        <w:t xml:space="preserve"> </w:t>
      </w:r>
      <w:r w:rsidR="00F62770">
        <w:t xml:space="preserve">In headwater streams, light availability is mediated almost entirely by the canopy structure of stream-side vegetation. </w:t>
      </w:r>
      <w:r w:rsidR="000B577F">
        <w:t>Over the last century</w:t>
      </w:r>
      <w:r w:rsidR="00AE16F6">
        <w:t>,</w:t>
      </w:r>
      <w:r w:rsidR="000B577F">
        <w:t xml:space="preserve"> many streamside forests </w:t>
      </w:r>
      <w:r w:rsidR="001B4D67">
        <w:t xml:space="preserve">in the Pacific Northwest </w:t>
      </w:r>
      <w:r w:rsidR="000B577F">
        <w:t>were heavily harvest</w:t>
      </w:r>
      <w:r w:rsidR="009759E2">
        <w:t>ed</w:t>
      </w:r>
      <w:r w:rsidR="000B577F">
        <w:t>, leaving dense second-growth vegetation</w:t>
      </w:r>
      <w:r w:rsidR="00AE16F6">
        <w:t xml:space="preserve"> for the time being</w:t>
      </w:r>
      <w:r w:rsidR="000B577F">
        <w:t>.</w:t>
      </w:r>
      <w:r w:rsidR="004864F0">
        <w:t xml:space="preserve"> </w:t>
      </w:r>
      <w:r w:rsidR="00DB7913">
        <w:t>Under current conditions we would expect</w:t>
      </w:r>
      <w:r w:rsidR="004864F0">
        <w:t xml:space="preserve"> dense </w:t>
      </w:r>
      <w:r w:rsidR="00F62770">
        <w:t xml:space="preserve">closed </w:t>
      </w:r>
      <w:r w:rsidR="004864F0">
        <w:t>canop</w:t>
      </w:r>
      <w:r w:rsidR="00F62770">
        <w:t>ies</w:t>
      </w:r>
      <w:r w:rsidR="004864F0">
        <w:t xml:space="preserve">, </w:t>
      </w:r>
      <w:r w:rsidR="00DB7913">
        <w:t>little</w:t>
      </w:r>
      <w:r w:rsidR="004864F0">
        <w:t xml:space="preserve"> primary production</w:t>
      </w:r>
      <w:r w:rsidR="00DB7913">
        <w:t>,</w:t>
      </w:r>
      <w:r w:rsidR="004864F0">
        <w:t xml:space="preserve"> </w:t>
      </w:r>
      <w:r w:rsidR="00F62770">
        <w:t>and a low abundance of invertebrates that feed on stream algae (those in the “scraper” feeding guild).</w:t>
      </w:r>
      <w:r w:rsidR="00BD6870">
        <w:t xml:space="preserve"> </w:t>
      </w:r>
      <w:r w:rsidR="00F62770">
        <w:t xml:space="preserve">Earlier research has shown that </w:t>
      </w:r>
      <w:r w:rsidR="00C138EB">
        <w:t>the increase in light availability</w:t>
      </w:r>
      <w:r w:rsidR="00F62770">
        <w:t xml:space="preserve"> associated with the removal of all</w:t>
      </w:r>
      <w:r w:rsidR="00C138EB">
        <w:t xml:space="preserve">, </w:t>
      </w:r>
      <w:r w:rsidR="00F62770">
        <w:t>or nearly all</w:t>
      </w:r>
      <w:r w:rsidR="00C138EB">
        <w:t>,</w:t>
      </w:r>
      <w:r w:rsidR="00F62770">
        <w:t xml:space="preserve"> of the riparian forest can result in an increase in algae and stream invertebrate scrapers. </w:t>
      </w:r>
      <w:commentRangeStart w:id="1"/>
      <w:r w:rsidR="00F62770">
        <w:t>But how d</w:t>
      </w:r>
      <w:r w:rsidR="003A2694">
        <w:t xml:space="preserve">o stream algae, stream invertebrates and ultimately stream fish respond to smaller changes in light that are more characteristic of the natural and anthropogenic </w:t>
      </w:r>
      <w:r w:rsidR="00314A94">
        <w:t>disturbances</w:t>
      </w:r>
      <w:r w:rsidR="003A2694">
        <w:t xml:space="preserve"> that occur along headwater riparian streams today</w:t>
      </w:r>
      <w:commentRangeEnd w:id="1"/>
      <w:r w:rsidR="00314A94">
        <w:t>?</w:t>
      </w:r>
      <w:r w:rsidR="003A2694">
        <w:t xml:space="preserve"> In this</w:t>
      </w:r>
      <w:r w:rsidR="00F62770">
        <w:t xml:space="preserve"> study, w</w:t>
      </w:r>
      <w:r w:rsidR="00007C61">
        <w:t xml:space="preserve">e manipulated stream-side canopy cover of several streams in </w:t>
      </w:r>
      <w:r w:rsidR="0026604A">
        <w:t xml:space="preserve">the </w:t>
      </w:r>
      <w:r w:rsidR="00007C61">
        <w:t xml:space="preserve">western </w:t>
      </w:r>
      <w:r w:rsidR="0026604A">
        <w:t xml:space="preserve">Cascades of Oregon </w:t>
      </w:r>
      <w:r w:rsidR="004864F0">
        <w:t>by creating small (</w:t>
      </w:r>
      <w:r w:rsidR="00007C61">
        <w:t xml:space="preserve">≈ </w:t>
      </w:r>
      <w:r w:rsidR="00862E2D">
        <w:t>40-meter</w:t>
      </w:r>
      <w:r w:rsidR="00007C61">
        <w:t xml:space="preserve"> </w:t>
      </w:r>
      <w:r w:rsidR="004864F0">
        <w:t>diameter) gaps in order to</w:t>
      </w:r>
      <w:r w:rsidR="00F778EC">
        <w:t xml:space="preserve"> increase</w:t>
      </w:r>
      <w:r w:rsidR="003A2694">
        <w:t xml:space="preserve"> local</w:t>
      </w:r>
      <w:r w:rsidR="00F778EC">
        <w:t xml:space="preserve"> light availability</w:t>
      </w:r>
      <w:r w:rsidR="003A2694">
        <w:t>.</w:t>
      </w:r>
      <w:r w:rsidR="00BD6870">
        <w:t xml:space="preserve"> </w:t>
      </w:r>
      <w:r w:rsidR="003A2694">
        <w:t xml:space="preserve">We </w:t>
      </w:r>
      <w:r w:rsidR="00862E2D">
        <w:t>investigate</w:t>
      </w:r>
      <w:r w:rsidR="00314A94">
        <w:t>d</w:t>
      </w:r>
      <w:r w:rsidR="003A2694">
        <w:t xml:space="preserve"> the response of benthic </w:t>
      </w:r>
      <w:proofErr w:type="spellStart"/>
      <w:r w:rsidR="00314A94">
        <w:t>periphyton</w:t>
      </w:r>
      <w:proofErr w:type="spellEnd"/>
      <w:r w:rsidR="003A2694">
        <w:t xml:space="preserve">, stream </w:t>
      </w:r>
      <w:r w:rsidR="00314A94">
        <w:t>macroinvertebrates,</w:t>
      </w:r>
      <w:r w:rsidR="003A2694">
        <w:t xml:space="preserve"> and </w:t>
      </w:r>
      <w:commentRangeStart w:id="2"/>
      <w:r w:rsidR="00314A94">
        <w:t>prey consumption</w:t>
      </w:r>
      <w:r w:rsidR="003A2694">
        <w:t xml:space="preserve"> by trout in gap and reference reaches.</w:t>
      </w:r>
      <w:commentRangeEnd w:id="2"/>
      <w:r w:rsidR="00BD6870">
        <w:t xml:space="preserve"> </w:t>
      </w:r>
      <w:r w:rsidR="004864F0">
        <w:t xml:space="preserve">We hypothesized that increases in light availability would have a positive response on grazing macroinvertebrates due to </w:t>
      </w:r>
      <w:r w:rsidR="00862E2D">
        <w:t>elevated</w:t>
      </w:r>
      <w:r w:rsidR="004864F0">
        <w:t xml:space="preserve"> algal production, and </w:t>
      </w:r>
      <w:r w:rsidR="00314A94">
        <w:t xml:space="preserve">predicted </w:t>
      </w:r>
      <w:r w:rsidR="004864F0">
        <w:t xml:space="preserve">that this change in community structure would be </w:t>
      </w:r>
      <w:r w:rsidR="004864F0">
        <w:lastRenderedPageBreak/>
        <w:t>reflected in the diets of trout.</w:t>
      </w:r>
      <w:r w:rsidR="000D3E1A">
        <w:t xml:space="preserve"> </w:t>
      </w:r>
      <w:r w:rsidR="004B02DC">
        <w:t xml:space="preserve">The study </w:t>
      </w:r>
      <w:r w:rsidR="007C71E2">
        <w:t xml:space="preserve">was </w:t>
      </w:r>
      <w:r w:rsidR="004B02DC">
        <w:t>design</w:t>
      </w:r>
      <w:r w:rsidR="007C71E2">
        <w:t>ed with paired control and treatment reaches at five different sites</w:t>
      </w:r>
      <w:r w:rsidR="004B02DC">
        <w:t xml:space="preserve">. </w:t>
      </w:r>
      <w:r w:rsidR="007C71E2">
        <w:t>Pre</w:t>
      </w:r>
      <w:r w:rsidR="00314A94">
        <w:t>-</w:t>
      </w:r>
      <w:r w:rsidR="007C71E2">
        <w:t xml:space="preserve">treatment benthic invertebrate </w:t>
      </w:r>
      <w:r w:rsidR="006C1E91">
        <w:t xml:space="preserve">samples were </w:t>
      </w:r>
      <w:r w:rsidR="00532CA0">
        <w:t>collected</w:t>
      </w:r>
      <w:r w:rsidR="007C71E2">
        <w:t xml:space="preserve"> during summer of</w:t>
      </w:r>
      <w:r w:rsidR="00532CA0">
        <w:t xml:space="preserve"> 2017</w:t>
      </w:r>
      <w:r w:rsidR="002C4160">
        <w:t>,</w:t>
      </w:r>
      <w:r w:rsidR="00532CA0">
        <w:t xml:space="preserve"> gaps were cut over </w:t>
      </w:r>
      <w:r w:rsidR="007C71E2">
        <w:t>the winter</w:t>
      </w:r>
      <w:r w:rsidR="003A2694">
        <w:t xml:space="preserve"> of 2017-2018</w:t>
      </w:r>
      <w:r w:rsidR="00AC6505">
        <w:t>, and s</w:t>
      </w:r>
      <w:r w:rsidR="006C1E91">
        <w:t xml:space="preserve">ites were </w:t>
      </w:r>
      <w:r w:rsidR="007C71E2">
        <w:t xml:space="preserve">resampled </w:t>
      </w:r>
      <w:r w:rsidR="003A2694">
        <w:t xml:space="preserve">for </w:t>
      </w:r>
      <w:r w:rsidR="00314A94">
        <w:t>macroinvertebrates</w:t>
      </w:r>
      <w:r w:rsidR="003A2694">
        <w:t xml:space="preserve"> </w:t>
      </w:r>
      <w:r w:rsidR="007C71E2">
        <w:t>during summer of 2018</w:t>
      </w:r>
      <w:r w:rsidR="00314A94">
        <w:t>.</w:t>
      </w:r>
      <w:r w:rsidR="00BD6870">
        <w:t xml:space="preserve"> </w:t>
      </w:r>
      <w:r w:rsidR="00AC6505">
        <w:t xml:space="preserve">To determine if changes in macroinvertebrate communities affected prey consumption by trout, trout diets were collected in the summer of 2018 </w:t>
      </w:r>
      <w:r w:rsidR="003A2694">
        <w:t>within 5 days of the benthic sampling</w:t>
      </w:r>
      <w:r w:rsidR="007C71E2">
        <w:t>.</w:t>
      </w:r>
      <w:r w:rsidR="00BD6870">
        <w:t xml:space="preserve"> </w:t>
      </w:r>
      <w:r w:rsidR="003A2694">
        <w:t>The response of macroinvertebrate communities (evaluated by taxa and by functional feeding group) were evaluated in each year by comparing differences in paired reference and treatment reaches.</w:t>
      </w:r>
      <w:r w:rsidR="00BD6870">
        <w:t xml:space="preserve"> </w:t>
      </w:r>
      <w:r w:rsidR="003A2694">
        <w:t>We</w:t>
      </w:r>
      <w:r w:rsidR="00BD6870">
        <w:t xml:space="preserve"> </w:t>
      </w:r>
      <w:r w:rsidR="003A2694">
        <w:t>also</w:t>
      </w:r>
      <w:r w:rsidR="00CA4FC1">
        <w:t xml:space="preserve"> </w:t>
      </w:r>
      <w:r w:rsidR="00920C22">
        <w:t xml:space="preserve">compared </w:t>
      </w:r>
      <w:r w:rsidR="003A2694">
        <w:t xml:space="preserve">the relative abundance of invertebrate taxa in trout diets </w:t>
      </w:r>
      <w:r w:rsidR="00920C22">
        <w:t xml:space="preserve">to the </w:t>
      </w:r>
      <w:r w:rsidR="00F0010D">
        <w:t xml:space="preserve">relative abundances in the </w:t>
      </w:r>
      <w:r w:rsidR="00920C22">
        <w:t xml:space="preserve">benthic community </w:t>
      </w:r>
      <w:r w:rsidR="003A2694">
        <w:t xml:space="preserve">in treatment and </w:t>
      </w:r>
      <w:r w:rsidR="00920C22">
        <w:t>control</w:t>
      </w:r>
      <w:r w:rsidR="00CA4FC1">
        <w:t xml:space="preserve"> reach</w:t>
      </w:r>
      <w:r w:rsidR="003A2694">
        <w:t>es</w:t>
      </w:r>
      <w:r w:rsidR="00245EAB">
        <w:t>.</w:t>
      </w:r>
      <w:r w:rsidR="00920C22">
        <w:t xml:space="preserve"> </w:t>
      </w:r>
      <w:r w:rsidR="00C65C6A">
        <w:t>We found that t</w:t>
      </w:r>
      <w:r w:rsidR="00862E2D">
        <w:t xml:space="preserve">he presence of a </w:t>
      </w:r>
      <w:r w:rsidR="00AC6505">
        <w:t xml:space="preserve">canopy </w:t>
      </w:r>
      <w:r w:rsidR="00862E2D">
        <w:t>gap</w:t>
      </w:r>
      <w:r w:rsidR="004864F0">
        <w:t xml:space="preserve"> </w:t>
      </w:r>
      <w:r w:rsidR="003A2694">
        <w:t>increased the abundance of scraping invertebrates</w:t>
      </w:r>
      <w:r w:rsidR="004864F0">
        <w:t xml:space="preserve">, </w:t>
      </w:r>
      <w:r w:rsidR="00862E2D">
        <w:t>but</w:t>
      </w:r>
      <w:r w:rsidR="004864F0">
        <w:t xml:space="preserve"> this change was not reflected in </w:t>
      </w:r>
      <w:r w:rsidR="00C8224C">
        <w:t xml:space="preserve">summer trout </w:t>
      </w:r>
      <w:r w:rsidR="004864F0">
        <w:t>diets.</w:t>
      </w:r>
    </w:p>
    <w:sectPr w:rsidR="0033031D" w:rsidSect="00A41D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74AC35D" w16cid:durableId="1FBCB17B"/>
  <w16cid:commentId w16cid:paraId="77E6408E" w16cid:durableId="1FBCAEDD"/>
  <w16cid:commentId w16cid:paraId="240CD70E" w16cid:durableId="1FBCB3A1"/>
  <w16cid:commentId w16cid:paraId="35CC802A" w16cid:durableId="1FBCB45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B7E"/>
    <w:rsid w:val="00001C7F"/>
    <w:rsid w:val="00007C61"/>
    <w:rsid w:val="000107F1"/>
    <w:rsid w:val="00053FA5"/>
    <w:rsid w:val="0008227D"/>
    <w:rsid w:val="000956A0"/>
    <w:rsid w:val="000A2811"/>
    <w:rsid w:val="000B577F"/>
    <w:rsid w:val="000C49AB"/>
    <w:rsid w:val="000D17B9"/>
    <w:rsid w:val="000D3E1A"/>
    <w:rsid w:val="00136346"/>
    <w:rsid w:val="00181502"/>
    <w:rsid w:val="001B4D67"/>
    <w:rsid w:val="001C1B7E"/>
    <w:rsid w:val="001E63D1"/>
    <w:rsid w:val="00235A55"/>
    <w:rsid w:val="002435C9"/>
    <w:rsid w:val="00245EAB"/>
    <w:rsid w:val="002508BE"/>
    <w:rsid w:val="0026604A"/>
    <w:rsid w:val="002850DB"/>
    <w:rsid w:val="002C130B"/>
    <w:rsid w:val="002C4160"/>
    <w:rsid w:val="00314A94"/>
    <w:rsid w:val="00321EDA"/>
    <w:rsid w:val="0033031D"/>
    <w:rsid w:val="003A2694"/>
    <w:rsid w:val="003E20F8"/>
    <w:rsid w:val="003F434E"/>
    <w:rsid w:val="003F72E4"/>
    <w:rsid w:val="00423D8E"/>
    <w:rsid w:val="00424649"/>
    <w:rsid w:val="00474BB7"/>
    <w:rsid w:val="004864F0"/>
    <w:rsid w:val="004B02DC"/>
    <w:rsid w:val="004D0A92"/>
    <w:rsid w:val="004F2F36"/>
    <w:rsid w:val="00532CA0"/>
    <w:rsid w:val="0054776E"/>
    <w:rsid w:val="00564BB3"/>
    <w:rsid w:val="0057244D"/>
    <w:rsid w:val="005D0871"/>
    <w:rsid w:val="00637619"/>
    <w:rsid w:val="00637E31"/>
    <w:rsid w:val="00666887"/>
    <w:rsid w:val="0067455C"/>
    <w:rsid w:val="006A20C1"/>
    <w:rsid w:val="006C1E91"/>
    <w:rsid w:val="00717487"/>
    <w:rsid w:val="00751867"/>
    <w:rsid w:val="00752D15"/>
    <w:rsid w:val="00795BBD"/>
    <w:rsid w:val="007C2A85"/>
    <w:rsid w:val="007C71E2"/>
    <w:rsid w:val="007F087A"/>
    <w:rsid w:val="007F72A1"/>
    <w:rsid w:val="00831FB1"/>
    <w:rsid w:val="0084796D"/>
    <w:rsid w:val="00862E2D"/>
    <w:rsid w:val="008E046B"/>
    <w:rsid w:val="008E51B5"/>
    <w:rsid w:val="008F0123"/>
    <w:rsid w:val="00920C22"/>
    <w:rsid w:val="00923332"/>
    <w:rsid w:val="009458AD"/>
    <w:rsid w:val="00963E2A"/>
    <w:rsid w:val="009759E2"/>
    <w:rsid w:val="009A200B"/>
    <w:rsid w:val="00A1179C"/>
    <w:rsid w:val="00A30252"/>
    <w:rsid w:val="00A41D00"/>
    <w:rsid w:val="00A9220D"/>
    <w:rsid w:val="00AA7B87"/>
    <w:rsid w:val="00AB0B3A"/>
    <w:rsid w:val="00AC6505"/>
    <w:rsid w:val="00AE16F6"/>
    <w:rsid w:val="00AE3A81"/>
    <w:rsid w:val="00AF14F2"/>
    <w:rsid w:val="00B027A1"/>
    <w:rsid w:val="00B402AA"/>
    <w:rsid w:val="00B44A59"/>
    <w:rsid w:val="00BB5477"/>
    <w:rsid w:val="00BD6870"/>
    <w:rsid w:val="00C138EB"/>
    <w:rsid w:val="00C2025F"/>
    <w:rsid w:val="00C46C94"/>
    <w:rsid w:val="00C65C6A"/>
    <w:rsid w:val="00C8224C"/>
    <w:rsid w:val="00CA4FC1"/>
    <w:rsid w:val="00CC5A2C"/>
    <w:rsid w:val="00CD1534"/>
    <w:rsid w:val="00CF0DA4"/>
    <w:rsid w:val="00D41B8C"/>
    <w:rsid w:val="00D660D5"/>
    <w:rsid w:val="00D72649"/>
    <w:rsid w:val="00DA5972"/>
    <w:rsid w:val="00DB7913"/>
    <w:rsid w:val="00DD15AD"/>
    <w:rsid w:val="00DF1BFD"/>
    <w:rsid w:val="00E16311"/>
    <w:rsid w:val="00E42422"/>
    <w:rsid w:val="00E537E8"/>
    <w:rsid w:val="00E725B0"/>
    <w:rsid w:val="00F0010D"/>
    <w:rsid w:val="00F054D0"/>
    <w:rsid w:val="00F42E53"/>
    <w:rsid w:val="00F53803"/>
    <w:rsid w:val="00F61A3C"/>
    <w:rsid w:val="00F62770"/>
    <w:rsid w:val="00F778EC"/>
    <w:rsid w:val="00F808E8"/>
    <w:rsid w:val="00FA77DC"/>
    <w:rsid w:val="00FD3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6C76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23D8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3D8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3D8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3D8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3D8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D8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D8E"/>
    <w:rPr>
      <w:rFonts w:ascii="Times New Roman" w:hAnsi="Times New Roman" w:cs="Times New Roman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AE3A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9" Type="http://schemas.microsoft.com/office/2016/09/relationships/commentsIds" Target="commentsIds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438</Words>
  <Characters>2502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Mackaness, Cedar</dc:creator>
  <cp:keywords/>
  <dc:description/>
  <cp:lastModifiedBy>Cedar Mackaness</cp:lastModifiedBy>
  <cp:revision>3</cp:revision>
  <dcterms:created xsi:type="dcterms:W3CDTF">2018-12-14T02:04:00Z</dcterms:created>
  <dcterms:modified xsi:type="dcterms:W3CDTF">2019-10-17T21:32:00Z</dcterms:modified>
</cp:coreProperties>
</file>