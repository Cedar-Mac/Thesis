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EC221" w14:textId="10059A9F" w:rsidR="001C1B7E" w:rsidRDefault="00235A55" w:rsidP="00053FA5">
      <w:pPr>
        <w:spacing w:line="480" w:lineRule="auto"/>
        <w:jc w:val="center"/>
      </w:pPr>
      <w:r>
        <w:t>Light-Driven Changes in Aquatic</w:t>
      </w:r>
      <w:r w:rsidR="00053FA5">
        <w:t xml:space="preserve"> Macroinvertebrate Community </w:t>
      </w:r>
      <w:r>
        <w:t>are n</w:t>
      </w:r>
      <w:r w:rsidR="00053FA5">
        <w:t xml:space="preserve">ot Reflected in the Diets of </w:t>
      </w:r>
      <w:r w:rsidR="000D17B9">
        <w:t xml:space="preserve">Coastal </w:t>
      </w:r>
      <w:r w:rsidR="00053FA5">
        <w:t xml:space="preserve">Cutthroat Trout </w:t>
      </w:r>
    </w:p>
    <w:p w14:paraId="6239C3D0" w14:textId="5D19EEAF" w:rsidR="00053FA5" w:rsidRDefault="00053FA5" w:rsidP="000D3E1A">
      <w:pPr>
        <w:spacing w:line="480" w:lineRule="auto"/>
        <w:jc w:val="center"/>
        <w:outlineLvl w:val="0"/>
      </w:pPr>
      <w:r>
        <w:t xml:space="preserve">Cedar </w:t>
      </w:r>
      <w:proofErr w:type="spellStart"/>
      <w:r>
        <w:t>Mackaness</w:t>
      </w:r>
      <w:proofErr w:type="spellEnd"/>
      <w:r>
        <w:t>, Allison Swartz, Dave Roon, Dana Warren</w:t>
      </w:r>
    </w:p>
    <w:p w14:paraId="56EEAEDE" w14:textId="05A2E65C" w:rsidR="0033031D" w:rsidRDefault="001E63D1" w:rsidP="00862E2D">
      <w:pPr>
        <w:spacing w:line="480" w:lineRule="auto"/>
        <w:ind w:firstLine="720"/>
      </w:pPr>
      <w:ins w:id="0" w:author="Microsoft Office User" w:date="2018-12-13T10:03:00Z">
        <w:r>
          <w:t>Stream light availability is an important factor influencing aquatic food webs</w:t>
        </w:r>
      </w:ins>
      <w:ins w:id="1" w:author="Microsoft Office User" w:date="2018-12-13T10:08:00Z">
        <w:r w:rsidR="007C2A85">
          <w:t>.  In forested headwaters</w:t>
        </w:r>
      </w:ins>
      <w:ins w:id="2" w:author="Microsoft Office User" w:date="2018-12-13T10:19:00Z">
        <w:r w:rsidR="007C2A85">
          <w:t>,</w:t>
        </w:r>
      </w:ins>
      <w:ins w:id="3" w:author="Microsoft Office User" w:date="2018-12-13T10:08:00Z">
        <w:r w:rsidR="007C2A85">
          <w:t xml:space="preserve"> </w:t>
        </w:r>
      </w:ins>
      <w:ins w:id="4" w:author="Microsoft Office User" w:date="2018-12-13T10:03:00Z">
        <w:r>
          <w:t>stream algal production</w:t>
        </w:r>
      </w:ins>
      <w:ins w:id="5" w:author="Microsoft Office User" w:date="2018-12-13T10:08:00Z">
        <w:r w:rsidR="007C2A85">
          <w:t xml:space="preserve"> is highly light-limited, an</w:t>
        </w:r>
      </w:ins>
      <w:ins w:id="6" w:author="Microsoft Office User" w:date="2018-12-13T10:09:00Z">
        <w:r w:rsidR="007C2A85">
          <w:t xml:space="preserve">d an increase in light </w:t>
        </w:r>
      </w:ins>
      <w:ins w:id="7" w:author="Microsoft Office User" w:date="2018-12-13T10:19:00Z">
        <w:r w:rsidR="007C2A85">
          <w:t>often</w:t>
        </w:r>
      </w:ins>
      <w:ins w:id="8" w:author="Microsoft Office User" w:date="2018-12-13T10:09:00Z">
        <w:r w:rsidR="007C2A85">
          <w:t xml:space="preserve"> </w:t>
        </w:r>
      </w:ins>
      <w:ins w:id="9" w:author="Microsoft Office User" w:date="2018-12-13T10:19:00Z">
        <w:r w:rsidR="007C2A85">
          <w:t>enhances</w:t>
        </w:r>
      </w:ins>
      <w:ins w:id="10" w:author="Microsoft Office User" w:date="2018-12-13T10:09:00Z">
        <w:r w:rsidR="007C2A85">
          <w:t xml:space="preserve"> benthic algal growth</w:t>
        </w:r>
      </w:ins>
      <w:ins w:id="11" w:author="Microsoft Office User" w:date="2018-12-13T10:04:00Z">
        <w:r>
          <w:t>, which</w:t>
        </w:r>
      </w:ins>
      <w:ins w:id="12" w:author="Microsoft Office User" w:date="2018-12-13T10:19:00Z">
        <w:r w:rsidR="007C2A85">
          <w:t xml:space="preserve"> </w:t>
        </w:r>
      </w:ins>
      <w:ins w:id="13" w:author="Microsoft Office User" w:date="2018-12-13T10:04:00Z">
        <w:r>
          <w:t>in turn</w:t>
        </w:r>
      </w:ins>
      <w:ins w:id="14" w:author="Microsoft Office User" w:date="2018-12-13T10:03:00Z">
        <w:r>
          <w:t xml:space="preserve"> </w:t>
        </w:r>
      </w:ins>
      <w:ins w:id="15" w:author="Microsoft Office User" w:date="2018-12-13T10:19:00Z">
        <w:r w:rsidR="007C2A85">
          <w:t>increase</w:t>
        </w:r>
      </w:ins>
      <w:ins w:id="16" w:author="Microsoft Office User" w:date="2018-12-13T10:20:00Z">
        <w:r w:rsidR="00F62770">
          <w:t>s</w:t>
        </w:r>
      </w:ins>
      <w:ins w:id="17" w:author="Microsoft Office User" w:date="2018-12-13T10:03:00Z">
        <w:r>
          <w:t xml:space="preserve"> </w:t>
        </w:r>
      </w:ins>
      <w:ins w:id="18" w:author="Microsoft Office User" w:date="2018-12-13T10:20:00Z">
        <w:r w:rsidR="00F62770">
          <w:t>food availability for</w:t>
        </w:r>
      </w:ins>
      <w:ins w:id="19" w:author="Microsoft Office User" w:date="2018-12-13T10:03:00Z">
        <w:r>
          <w:t xml:space="preserve"> primary consumers</w:t>
        </w:r>
      </w:ins>
      <w:ins w:id="20" w:author="Microsoft Office User" w:date="2018-12-13T10:09:00Z">
        <w:r w:rsidR="007C2A85">
          <w:t xml:space="preserve"> in the stream</w:t>
        </w:r>
      </w:ins>
      <w:ins w:id="21" w:author="Microsoft Office User" w:date="2018-12-13T10:03:00Z">
        <w:r>
          <w:t xml:space="preserve">.  </w:t>
        </w:r>
      </w:ins>
      <w:commentRangeStart w:id="22"/>
      <w:ins w:id="23" w:author="Microsoft Office User" w:date="2018-12-13T10:22:00Z">
        <w:r w:rsidR="00F62770">
          <w:t xml:space="preserve">In headwater streams, light availability is mediated almost entirely by the canopy structure of stream-side vegetation. </w:t>
        </w:r>
        <w:commentRangeEnd w:id="22"/>
        <w:r w:rsidR="00F62770">
          <w:rPr>
            <w:rStyle w:val="CommentReference"/>
          </w:rPr>
          <w:commentReference w:id="22"/>
        </w:r>
      </w:ins>
      <w:commentRangeStart w:id="24"/>
      <w:ins w:id="25" w:author="Microsoft Office User" w:date="2018-12-13T10:03:00Z">
        <w:r>
          <w:t xml:space="preserve">In the Pacific Northwest, </w:t>
        </w:r>
      </w:ins>
      <w:ins w:id="26" w:author="Microsoft Office User" w:date="2018-12-13T10:10:00Z">
        <w:r w:rsidR="007C2A85">
          <w:t xml:space="preserve">many streamside </w:t>
        </w:r>
      </w:ins>
      <w:ins w:id="27" w:author="Microsoft Office User" w:date="2018-12-13T10:03:00Z">
        <w:r>
          <w:t xml:space="preserve">forests </w:t>
        </w:r>
      </w:ins>
      <w:del w:id="28" w:author="Microsoft Office User" w:date="2018-12-13T10:04:00Z">
        <w:r w:rsidR="00B402AA" w:rsidDel="001E63D1">
          <w:delText xml:space="preserve">Forests </w:delText>
        </w:r>
        <w:r w:rsidR="00F53803" w:rsidDel="001E63D1">
          <w:delText>in the Pacific Northwest</w:delText>
        </w:r>
        <w:r w:rsidR="00B402AA" w:rsidDel="001E63D1">
          <w:delText xml:space="preserve"> </w:delText>
        </w:r>
      </w:del>
      <w:r w:rsidR="00B402AA">
        <w:t xml:space="preserve">are continuing to undergo </w:t>
      </w:r>
      <w:r w:rsidR="00235A55">
        <w:t xml:space="preserve">stand </w:t>
      </w:r>
      <w:r w:rsidR="00B402AA">
        <w:t>regeneration</w:t>
      </w:r>
      <w:r w:rsidR="00235A55">
        <w:t xml:space="preserve"> after </w:t>
      </w:r>
      <w:r w:rsidR="0008227D">
        <w:t>more than a century</w:t>
      </w:r>
      <w:r w:rsidR="00FD39AC">
        <w:t xml:space="preserve"> of heavy harvesting</w:t>
      </w:r>
      <w:ins w:id="29" w:author="Microsoft Office User" w:date="2018-12-13T10:10:00Z">
        <w:r w:rsidR="007C2A85">
          <w:t xml:space="preserve"> in which </w:t>
        </w:r>
      </w:ins>
      <w:ins w:id="30" w:author="Microsoft Office User" w:date="2018-12-13T10:11:00Z">
        <w:r w:rsidR="007C2A85">
          <w:t xml:space="preserve">the riparian zones of </w:t>
        </w:r>
      </w:ins>
      <w:del w:id="31" w:author="Microsoft Office User" w:date="2018-12-13T10:10:00Z">
        <w:r w:rsidR="00FD39AC" w:rsidDel="007C2A85">
          <w:delText xml:space="preserve">, </w:delText>
        </w:r>
        <w:r w:rsidR="00FA77DC" w:rsidDel="007C2A85">
          <w:delText>and best</w:delText>
        </w:r>
        <w:r w:rsidR="00235A55" w:rsidDel="007C2A85">
          <w:delText xml:space="preserve"> practices </w:delText>
        </w:r>
        <w:r w:rsidR="00963E2A" w:rsidDel="007C2A85">
          <w:delText xml:space="preserve">of the </w:delText>
        </w:r>
        <w:r w:rsidR="002508BE" w:rsidDel="007C2A85">
          <w:delText xml:space="preserve">half century </w:delText>
        </w:r>
        <w:r w:rsidR="00963E2A" w:rsidDel="007C2A85">
          <w:delText>preceding the Northwest Forest Plan have</w:delText>
        </w:r>
        <w:r w:rsidR="00235A55" w:rsidDel="007C2A85">
          <w:delText xml:space="preserve"> left </w:delText>
        </w:r>
      </w:del>
      <w:r w:rsidR="00235A55">
        <w:t xml:space="preserve">forested headwater </w:t>
      </w:r>
      <w:r w:rsidR="002508BE">
        <w:t xml:space="preserve">streams </w:t>
      </w:r>
      <w:del w:id="32" w:author="Microsoft Office User" w:date="2018-12-13T10:11:00Z">
        <w:r w:rsidR="00963E2A" w:rsidDel="007C2A85">
          <w:delText xml:space="preserve">with </w:delText>
        </w:r>
      </w:del>
      <w:ins w:id="33" w:author="Microsoft Office User" w:date="2018-12-13T10:11:00Z">
        <w:r w:rsidR="007C2A85">
          <w:t xml:space="preserve">were cleared and now support </w:t>
        </w:r>
      </w:ins>
      <w:r w:rsidR="002508BE">
        <w:t>dense second growth riparian vegetation.</w:t>
      </w:r>
      <w:r w:rsidR="000D3E1A">
        <w:t xml:space="preserve"> </w:t>
      </w:r>
      <w:commentRangeEnd w:id="24"/>
      <w:r w:rsidR="007C2A85">
        <w:rPr>
          <w:rStyle w:val="CommentReference"/>
        </w:rPr>
        <w:commentReference w:id="24"/>
      </w:r>
      <w:del w:id="34" w:author="Microsoft Office User" w:date="2018-12-13T10:22:00Z">
        <w:r w:rsidR="004864F0" w:rsidDel="00F62770">
          <w:delText xml:space="preserve">In </w:delText>
        </w:r>
      </w:del>
      <w:del w:id="35" w:author="Microsoft Office User" w:date="2018-12-13T10:20:00Z">
        <w:r w:rsidR="004864F0" w:rsidDel="00F62770">
          <w:delText xml:space="preserve">these </w:delText>
        </w:r>
      </w:del>
      <w:del w:id="36" w:author="Microsoft Office User" w:date="2018-12-13T10:21:00Z">
        <w:r w:rsidR="004864F0" w:rsidDel="00F62770">
          <w:delText>aquatic ecosystems</w:delText>
        </w:r>
      </w:del>
      <w:del w:id="37" w:author="Microsoft Office User" w:date="2018-12-13T10:22:00Z">
        <w:r w:rsidR="004864F0" w:rsidDel="00F62770">
          <w:delText xml:space="preserve">, light availability is mediated almost entirely by the canopy structure of </w:delText>
        </w:r>
        <w:r w:rsidR="0026604A" w:rsidDel="00F62770">
          <w:delText>stream-side</w:delText>
        </w:r>
        <w:r w:rsidR="004864F0" w:rsidDel="00F62770">
          <w:delText xml:space="preserve"> vegetation.</w:delText>
        </w:r>
      </w:del>
      <w:r w:rsidR="002508BE">
        <w:t xml:space="preserve"> </w:t>
      </w:r>
      <w:r w:rsidR="004864F0">
        <w:t xml:space="preserve">So, in </w:t>
      </w:r>
      <w:del w:id="38" w:author="Roon, David" w:date="2018-12-13T14:40:00Z">
        <w:r w:rsidR="004864F0" w:rsidDel="00AC6505">
          <w:delText>a</w:delText>
        </w:r>
      </w:del>
      <w:ins w:id="39" w:author="Microsoft Office User" w:date="2018-12-13T10:24:00Z">
        <w:del w:id="40" w:author="Roon, David" w:date="2018-12-13T14:40:00Z">
          <w:r w:rsidR="00F62770" w:rsidDel="00AC6505">
            <w:delText xml:space="preserve"> </w:delText>
          </w:r>
        </w:del>
        <w:del w:id="41" w:author="Roon, David" w:date="2018-12-13T14:32:00Z">
          <w:r w:rsidR="00F62770" w:rsidDel="00314A94">
            <w:delText xml:space="preserve">stream </w:delText>
          </w:r>
        </w:del>
      </w:ins>
      <w:del w:id="42" w:author="Roon, David" w:date="2018-12-13T14:32:00Z">
        <w:r w:rsidR="004864F0" w:rsidDel="00314A94">
          <w:delText xml:space="preserve"> </w:delText>
        </w:r>
      </w:del>
      <w:r w:rsidR="004864F0">
        <w:t xml:space="preserve">young second growth </w:t>
      </w:r>
      <w:ins w:id="43" w:author="Microsoft Office User" w:date="2018-12-13T10:24:00Z">
        <w:r w:rsidR="00F62770">
          <w:t xml:space="preserve">riparian </w:t>
        </w:r>
      </w:ins>
      <w:r w:rsidR="004864F0">
        <w:t>forest</w:t>
      </w:r>
      <w:ins w:id="44" w:author="Microsoft Office User" w:date="2018-12-13T10:24:00Z">
        <w:r w:rsidR="00F62770">
          <w:t>s</w:t>
        </w:r>
      </w:ins>
      <w:r w:rsidR="004864F0">
        <w:t xml:space="preserve"> with </w:t>
      </w:r>
      <w:del w:id="45" w:author="Microsoft Office User" w:date="2018-12-13T10:24:00Z">
        <w:r w:rsidR="004864F0" w:rsidDel="00F62770">
          <w:delText xml:space="preserve">a </w:delText>
        </w:r>
      </w:del>
      <w:r w:rsidR="004864F0">
        <w:t xml:space="preserve">dense </w:t>
      </w:r>
      <w:ins w:id="46" w:author="Microsoft Office User" w:date="2018-12-13T10:24:00Z">
        <w:r w:rsidR="00F62770">
          <w:t xml:space="preserve">closed </w:t>
        </w:r>
      </w:ins>
      <w:r w:rsidR="004864F0">
        <w:t>canop</w:t>
      </w:r>
      <w:ins w:id="47" w:author="Microsoft Office User" w:date="2018-12-13T10:24:00Z">
        <w:r w:rsidR="00F62770">
          <w:t>ies</w:t>
        </w:r>
      </w:ins>
      <w:del w:id="48" w:author="Microsoft Office User" w:date="2018-12-13T10:24:00Z">
        <w:r w:rsidR="004864F0" w:rsidDel="00F62770">
          <w:delText>y structure</w:delText>
        </w:r>
      </w:del>
      <w:r w:rsidR="004864F0">
        <w:t xml:space="preserve">, we would expect </w:t>
      </w:r>
      <w:del w:id="49" w:author="Microsoft Office User" w:date="2018-12-13T10:03:00Z">
        <w:r w:rsidR="004864F0" w:rsidDel="001E63D1">
          <w:delText xml:space="preserve">that </w:delText>
        </w:r>
      </w:del>
      <w:ins w:id="50" w:author="Microsoft Office User" w:date="2018-12-13T10:03:00Z">
        <w:r>
          <w:t xml:space="preserve">low </w:t>
        </w:r>
      </w:ins>
      <w:r w:rsidR="004864F0">
        <w:t xml:space="preserve">primary production </w:t>
      </w:r>
      <w:del w:id="51" w:author="Microsoft Office User" w:date="2018-12-13T10:24:00Z">
        <w:r w:rsidR="004864F0" w:rsidDel="00F62770">
          <w:delText>is light limite</w:delText>
        </w:r>
      </w:del>
      <w:del w:id="52" w:author="Microsoft Office User" w:date="2018-12-13T10:23:00Z">
        <w:r w:rsidR="004864F0" w:rsidDel="00F62770">
          <w:delText>d.</w:delText>
        </w:r>
      </w:del>
      <w:ins w:id="53" w:author="Microsoft Office User" w:date="2018-12-13T10:24:00Z">
        <w:r w:rsidR="00F62770">
          <w:t xml:space="preserve">and </w:t>
        </w:r>
      </w:ins>
      <w:ins w:id="54" w:author="Microsoft Office User" w:date="2018-12-13T10:25:00Z">
        <w:r w:rsidR="00F62770">
          <w:t>a low abundance of invertebrates that feed on stream algae</w:t>
        </w:r>
      </w:ins>
      <w:ins w:id="55" w:author="Microsoft Office User" w:date="2018-12-13T10:26:00Z">
        <w:r w:rsidR="00F62770">
          <w:t xml:space="preserve"> (those in the “scraper” feeding guild)</w:t>
        </w:r>
      </w:ins>
      <w:ins w:id="56" w:author="Microsoft Office User" w:date="2018-12-13T10:25:00Z">
        <w:r w:rsidR="00F62770">
          <w:t xml:space="preserve">.  </w:t>
        </w:r>
      </w:ins>
      <w:ins w:id="57" w:author="Microsoft Office User" w:date="2018-12-13T10:28:00Z">
        <w:r w:rsidR="00F62770">
          <w:t xml:space="preserve">Earlier research has shown that </w:t>
        </w:r>
      </w:ins>
      <w:ins w:id="58" w:author="Microsoft Office User" w:date="2018-12-13T10:25:00Z">
        <w:r w:rsidR="00F62770">
          <w:t>a release from light limitation</w:t>
        </w:r>
      </w:ins>
      <w:ins w:id="59" w:author="Microsoft Office User" w:date="2018-12-13T10:29:00Z">
        <w:r w:rsidR="00F62770">
          <w:t xml:space="preserve"> associated with the removal of all or nearly all of the riparian forest can result in </w:t>
        </w:r>
      </w:ins>
      <w:ins w:id="60" w:author="Microsoft Office User" w:date="2018-12-13T10:26:00Z">
        <w:r w:rsidR="00F62770">
          <w:t xml:space="preserve">an increase in algae and stream invertebrate scrapers. </w:t>
        </w:r>
      </w:ins>
      <w:ins w:id="61" w:author="Microsoft Office User" w:date="2018-12-13T10:29:00Z">
        <w:del w:id="62" w:author="Roon, David" w:date="2018-12-13T14:47:00Z">
          <w:r w:rsidR="00F62770" w:rsidDel="00831FB1">
            <w:delText>However, wholesale loss of riparian vegetation is re</w:delText>
          </w:r>
        </w:del>
      </w:ins>
      <w:ins w:id="63" w:author="Microsoft Office User" w:date="2018-12-13T10:30:00Z">
        <w:del w:id="64" w:author="Roon, David" w:date="2018-12-13T14:47:00Z">
          <w:r w:rsidR="00F62770" w:rsidDel="00831FB1">
            <w:delText xml:space="preserve">latively uncommon in western PNW forests </w:delText>
          </w:r>
        </w:del>
        <w:del w:id="65" w:author="Roon, David" w:date="2018-12-13T14:32:00Z">
          <w:r w:rsidR="00F62770" w:rsidDel="00314A94">
            <w:delText xml:space="preserve">– </w:delText>
          </w:r>
        </w:del>
        <w:del w:id="66" w:author="Roon, David" w:date="2018-12-13T14:47:00Z">
          <w:r w:rsidR="00F62770" w:rsidDel="00831FB1">
            <w:delText>even in managed forests where today riparian buffers are required</w:delText>
          </w:r>
          <w:commentRangeStart w:id="67"/>
          <w:r w:rsidR="00F62770" w:rsidDel="00831FB1">
            <w:delText xml:space="preserve">).  </w:delText>
          </w:r>
        </w:del>
        <w:r w:rsidR="00F62770">
          <w:t>But how d</w:t>
        </w:r>
        <w:r w:rsidR="003A2694">
          <w:t>o stream algae, stream invertebrate</w:t>
        </w:r>
      </w:ins>
      <w:ins w:id="68" w:author="Microsoft Office User" w:date="2018-12-13T10:31:00Z">
        <w:r w:rsidR="003A2694">
          <w:t xml:space="preserve">s and ultimately stream fish respond to smaller changes in light that are more characteristic of the natural and anthropogenic </w:t>
        </w:r>
        <w:del w:id="69" w:author="Roon, David" w:date="2018-12-13T14:33:00Z">
          <w:r w:rsidR="003A2694" w:rsidDel="00314A94">
            <w:delText>distrubances</w:delText>
          </w:r>
        </w:del>
      </w:ins>
      <w:ins w:id="70" w:author="Roon, David" w:date="2018-12-13T14:33:00Z">
        <w:r w:rsidR="00314A94">
          <w:t>disturbances</w:t>
        </w:r>
      </w:ins>
      <w:ins w:id="71" w:author="Microsoft Office User" w:date="2018-12-13T10:31:00Z">
        <w:r w:rsidR="003A2694">
          <w:t xml:space="preserve"> that occur along headwater riparian streams today</w:t>
        </w:r>
      </w:ins>
      <w:del w:id="72" w:author="Microsoft Office User" w:date="2018-12-13T10:31:00Z">
        <w:r w:rsidR="004864F0" w:rsidDel="003A2694">
          <w:delText xml:space="preserve"> </w:delText>
        </w:r>
      </w:del>
      <w:ins w:id="73" w:author="Microsoft Office User" w:date="2018-12-13T10:31:00Z">
        <w:del w:id="74" w:author="Roon, David" w:date="2018-12-13T14:33:00Z">
          <w:r w:rsidR="003A2694" w:rsidDel="00314A94">
            <w:delText>.</w:delText>
          </w:r>
        </w:del>
      </w:ins>
      <w:commentRangeEnd w:id="67"/>
      <w:ins w:id="75" w:author="Microsoft Office User" w:date="2018-12-13T10:32:00Z">
        <w:del w:id="76" w:author="Roon, David" w:date="2018-12-13T14:33:00Z">
          <w:r w:rsidR="003A2694" w:rsidDel="00314A94">
            <w:rPr>
              <w:rStyle w:val="CommentReference"/>
            </w:rPr>
            <w:commentReference w:id="67"/>
          </w:r>
        </w:del>
      </w:ins>
      <w:ins w:id="77" w:author="Microsoft Office User" w:date="2018-12-13T10:31:00Z">
        <w:del w:id="78" w:author="Roon, David" w:date="2018-12-13T14:33:00Z">
          <w:r w:rsidR="003A2694" w:rsidDel="00314A94">
            <w:delText xml:space="preserve"> </w:delText>
          </w:r>
        </w:del>
      </w:ins>
      <w:ins w:id="79" w:author="Roon, David" w:date="2018-12-13T14:33:00Z">
        <w:r w:rsidR="00314A94">
          <w:t>?</w:t>
        </w:r>
      </w:ins>
      <w:ins w:id="80" w:author="Microsoft Office User" w:date="2018-12-13T10:31:00Z">
        <w:r w:rsidR="003A2694">
          <w:t xml:space="preserve"> In this</w:t>
        </w:r>
      </w:ins>
      <w:ins w:id="81" w:author="Microsoft Office User" w:date="2018-12-13T10:28:00Z">
        <w:r w:rsidR="00F62770">
          <w:t xml:space="preserve"> study, </w:t>
        </w:r>
      </w:ins>
      <w:del w:id="82" w:author="Microsoft Office User" w:date="2018-12-13T10:28:00Z">
        <w:r w:rsidR="00007C61" w:rsidDel="00F62770">
          <w:delText>W</w:delText>
        </w:r>
      </w:del>
      <w:ins w:id="83" w:author="Microsoft Office User" w:date="2018-12-13T10:28:00Z">
        <w:r w:rsidR="00F62770">
          <w:t>w</w:t>
        </w:r>
      </w:ins>
      <w:r w:rsidR="00007C61">
        <w:t xml:space="preserve">e manipulated stream-side canopy cover of several streams in </w:t>
      </w:r>
      <w:r w:rsidR="0026604A">
        <w:t xml:space="preserve">the </w:t>
      </w:r>
      <w:r w:rsidR="00007C61">
        <w:t xml:space="preserve">western </w:t>
      </w:r>
      <w:r w:rsidR="0026604A">
        <w:t xml:space="preserve">Cascades of Oregon </w:t>
      </w:r>
      <w:r w:rsidR="004864F0">
        <w:t>by creating small (</w:t>
      </w:r>
      <w:r w:rsidR="00007C61">
        <w:t xml:space="preserve">≈ </w:t>
      </w:r>
      <w:r w:rsidR="00862E2D">
        <w:t>40-meter</w:t>
      </w:r>
      <w:r w:rsidR="00007C61">
        <w:t xml:space="preserve"> </w:t>
      </w:r>
      <w:r w:rsidR="004864F0">
        <w:t>diameter) gaps in order to</w:t>
      </w:r>
      <w:r w:rsidR="00F778EC">
        <w:t xml:space="preserve"> increase</w:t>
      </w:r>
      <w:ins w:id="84" w:author="Microsoft Office User" w:date="2018-12-13T10:34:00Z">
        <w:r w:rsidR="003A2694">
          <w:t xml:space="preserve"> local</w:t>
        </w:r>
      </w:ins>
      <w:r w:rsidR="00F778EC">
        <w:t xml:space="preserve"> light availability</w:t>
      </w:r>
      <w:ins w:id="85" w:author="Microsoft Office User" w:date="2018-12-13T10:33:00Z">
        <w:r w:rsidR="003A2694">
          <w:t xml:space="preserve">.  We </w:t>
        </w:r>
      </w:ins>
      <w:del w:id="86" w:author="Microsoft Office User" w:date="2018-12-13T10:33:00Z">
        <w:r w:rsidR="00F778EC" w:rsidDel="003A2694">
          <w:delText xml:space="preserve"> </w:delText>
        </w:r>
        <w:r w:rsidR="00862E2D" w:rsidDel="003A2694">
          <w:delText xml:space="preserve">and </w:delText>
        </w:r>
      </w:del>
      <w:r w:rsidR="00862E2D">
        <w:t>investigate</w:t>
      </w:r>
      <w:ins w:id="87" w:author="Roon, David" w:date="2018-12-13T14:34:00Z">
        <w:r w:rsidR="00314A94">
          <w:t>d</w:t>
        </w:r>
      </w:ins>
      <w:ins w:id="88" w:author="Microsoft Office User" w:date="2018-12-13T10:34:00Z">
        <w:r w:rsidR="003A2694">
          <w:t xml:space="preserve"> the response of</w:t>
        </w:r>
      </w:ins>
      <w:ins w:id="89" w:author="Microsoft Office User" w:date="2018-12-13T10:33:00Z">
        <w:r w:rsidR="003A2694">
          <w:t xml:space="preserve"> </w:t>
        </w:r>
      </w:ins>
      <w:ins w:id="90" w:author="Microsoft Office User" w:date="2018-12-13T10:34:00Z">
        <w:r w:rsidR="003A2694">
          <w:t xml:space="preserve">benthic </w:t>
        </w:r>
        <w:del w:id="91" w:author="Roon, David" w:date="2018-12-13T14:34:00Z">
          <w:r w:rsidR="003A2694" w:rsidDel="00314A94">
            <w:delText>periphtyton</w:delText>
          </w:r>
        </w:del>
      </w:ins>
      <w:ins w:id="92" w:author="Roon, David" w:date="2018-12-13T14:34:00Z">
        <w:r w:rsidR="00314A94">
          <w:t>periphyton</w:t>
        </w:r>
      </w:ins>
      <w:ins w:id="93" w:author="Microsoft Office User" w:date="2018-12-13T10:33:00Z">
        <w:r w:rsidR="003A2694">
          <w:t xml:space="preserve">, stream </w:t>
        </w:r>
        <w:del w:id="94" w:author="Roon, David" w:date="2018-12-13T14:34:00Z">
          <w:r w:rsidR="003A2694" w:rsidDel="00314A94">
            <w:delText>macorivertebrate</w:delText>
          </w:r>
        </w:del>
      </w:ins>
      <w:ins w:id="95" w:author="Microsoft Office User" w:date="2018-12-13T10:34:00Z">
        <w:del w:id="96" w:author="Roon, David" w:date="2018-12-13T14:34:00Z">
          <w:r w:rsidR="003A2694" w:rsidDel="00314A94">
            <w:delText>s</w:delText>
          </w:r>
        </w:del>
      </w:ins>
      <w:ins w:id="97" w:author="Roon, David" w:date="2018-12-13T14:34:00Z">
        <w:r w:rsidR="00314A94">
          <w:t>macroinvertebrates,</w:t>
        </w:r>
      </w:ins>
      <w:ins w:id="98" w:author="Microsoft Office User" w:date="2018-12-13T10:34:00Z">
        <w:r w:rsidR="003A2694">
          <w:t xml:space="preserve"> </w:t>
        </w:r>
      </w:ins>
      <w:ins w:id="99" w:author="Microsoft Office User" w:date="2018-12-13T10:33:00Z">
        <w:r w:rsidR="003A2694">
          <w:t xml:space="preserve">and </w:t>
        </w:r>
      </w:ins>
      <w:commentRangeStart w:id="100"/>
      <w:ins w:id="101" w:author="Microsoft Office User" w:date="2018-12-13T10:34:00Z">
        <w:del w:id="102" w:author="Roon, David" w:date="2018-12-13T14:34:00Z">
          <w:r w:rsidR="003A2694" w:rsidDel="00314A94">
            <w:delText>feeding</w:delText>
          </w:r>
        </w:del>
      </w:ins>
      <w:ins w:id="103" w:author="Roon, David" w:date="2018-12-13T14:34:00Z">
        <w:r w:rsidR="00314A94">
          <w:t>prey consumption</w:t>
        </w:r>
      </w:ins>
      <w:ins w:id="104" w:author="Microsoft Office User" w:date="2018-12-13T10:34:00Z">
        <w:r w:rsidR="003A2694">
          <w:t xml:space="preserve"> by trout in gap and reference reaches.</w:t>
        </w:r>
      </w:ins>
      <w:r w:rsidR="004864F0">
        <w:t xml:space="preserve"> </w:t>
      </w:r>
      <w:commentRangeEnd w:id="100"/>
      <w:r w:rsidR="003A2694">
        <w:rPr>
          <w:rStyle w:val="CommentReference"/>
        </w:rPr>
        <w:commentReference w:id="100"/>
      </w:r>
      <w:del w:id="105" w:author="Microsoft Office User" w:date="2018-12-13T10:35:00Z">
        <w:r w:rsidR="004864F0" w:rsidDel="003A2694">
          <w:delText>the role that the macroinverteb</w:delText>
        </w:r>
        <w:r w:rsidR="00862E2D" w:rsidDel="003A2694">
          <w:delText>rate community plays</w:delText>
        </w:r>
        <w:r w:rsidR="004864F0" w:rsidDel="003A2694">
          <w:delText xml:space="preserve"> </w:delText>
        </w:r>
        <w:r w:rsidR="004864F0" w:rsidRPr="00862E2D" w:rsidDel="003A2694">
          <w:delText>in transducing</w:delText>
        </w:r>
        <w:r w:rsidR="004864F0" w:rsidDel="003A2694">
          <w:delText xml:space="preserve"> changes in </w:delText>
        </w:r>
        <w:r w:rsidR="00862E2D" w:rsidDel="003A2694">
          <w:delText>light availability</w:delText>
        </w:r>
        <w:r w:rsidR="004864F0" w:rsidDel="003A2694">
          <w:delText xml:space="preserve"> to higher trophic level</w:delText>
        </w:r>
        <w:bookmarkStart w:id="106" w:name="_GoBack"/>
        <w:bookmarkEnd w:id="106"/>
        <w:r w:rsidR="004864F0" w:rsidDel="003A2694">
          <w:delText>s</w:delText>
        </w:r>
      </w:del>
      <w:del w:id="107" w:author="Roon, David" w:date="2018-12-13T14:49:00Z">
        <w:r w:rsidR="004864F0" w:rsidDel="00831FB1">
          <w:delText>.</w:delText>
        </w:r>
      </w:del>
      <w:r w:rsidR="004864F0">
        <w:t xml:space="preserve"> We hypothesized that increases in light availability would have a positive </w:t>
      </w:r>
      <w:r w:rsidR="004864F0">
        <w:lastRenderedPageBreak/>
        <w:t xml:space="preserve">response on grazing macroinvertebrates due to </w:t>
      </w:r>
      <w:r w:rsidR="00862E2D">
        <w:t>elevated</w:t>
      </w:r>
      <w:r w:rsidR="004864F0">
        <w:t xml:space="preserve"> algal production, and </w:t>
      </w:r>
      <w:ins w:id="108" w:author="Roon, David" w:date="2018-12-13T14:35:00Z">
        <w:r w:rsidR="00314A94">
          <w:t xml:space="preserve">predicted </w:t>
        </w:r>
      </w:ins>
      <w:r w:rsidR="004864F0">
        <w:t>that this change in community structure would be reflected in the diets of trout.</w:t>
      </w:r>
      <w:r w:rsidR="000D3E1A">
        <w:t xml:space="preserve"> </w:t>
      </w:r>
      <w:r w:rsidR="004B02DC">
        <w:t xml:space="preserve">The study </w:t>
      </w:r>
      <w:r w:rsidR="007C71E2">
        <w:t xml:space="preserve">was </w:t>
      </w:r>
      <w:r w:rsidR="004B02DC">
        <w:t>design</w:t>
      </w:r>
      <w:r w:rsidR="007C71E2">
        <w:t>ed with paired control and treatment reaches at five different sites</w:t>
      </w:r>
      <w:r w:rsidR="004B02DC">
        <w:t xml:space="preserve">. </w:t>
      </w:r>
      <w:r w:rsidR="007C71E2">
        <w:t>Pre</w:t>
      </w:r>
      <w:ins w:id="109" w:author="Roon, David" w:date="2018-12-13T14:35:00Z">
        <w:r w:rsidR="00314A94">
          <w:t>-</w:t>
        </w:r>
      </w:ins>
      <w:r w:rsidR="007C71E2">
        <w:t xml:space="preserve">treatment benthic invertebrate </w:t>
      </w:r>
      <w:r w:rsidR="006C1E91">
        <w:t xml:space="preserve">samples were </w:t>
      </w:r>
      <w:r w:rsidR="00532CA0">
        <w:t>collected</w:t>
      </w:r>
      <w:r w:rsidR="007C71E2">
        <w:t xml:space="preserve"> during summer of</w:t>
      </w:r>
      <w:r w:rsidR="00532CA0">
        <w:t xml:space="preserve"> 2017</w:t>
      </w:r>
      <w:r w:rsidR="002C4160">
        <w:t>,</w:t>
      </w:r>
      <w:r w:rsidR="00532CA0">
        <w:t xml:space="preserve"> </w:t>
      </w:r>
      <w:del w:id="110" w:author="Roon, David" w:date="2018-12-13T14:37:00Z">
        <w:r w:rsidR="00532CA0" w:rsidDel="00AC6505">
          <w:delText xml:space="preserve">then </w:delText>
        </w:r>
      </w:del>
      <w:r w:rsidR="00532CA0">
        <w:t xml:space="preserve">gaps were cut over </w:t>
      </w:r>
      <w:r w:rsidR="007C71E2">
        <w:t>the winter</w:t>
      </w:r>
      <w:ins w:id="111" w:author="Microsoft Office User" w:date="2018-12-13T10:36:00Z">
        <w:r w:rsidR="003A2694">
          <w:t xml:space="preserve"> of 2017-2018</w:t>
        </w:r>
      </w:ins>
      <w:del w:id="112" w:author="Roon, David" w:date="2018-12-13T14:37:00Z">
        <w:r w:rsidR="007C71E2" w:rsidDel="00AC6505">
          <w:delText>.</w:delText>
        </w:r>
        <w:r w:rsidR="000D3E1A" w:rsidDel="00AC6505">
          <w:delText xml:space="preserve"> </w:delText>
        </w:r>
      </w:del>
      <w:ins w:id="113" w:author="Roon, David" w:date="2018-12-13T14:37:00Z">
        <w:r w:rsidR="00AC6505">
          <w:t>, and s</w:t>
        </w:r>
      </w:ins>
      <w:del w:id="114" w:author="Roon, David" w:date="2018-12-13T14:37:00Z">
        <w:r w:rsidR="006C1E91" w:rsidDel="00AC6505">
          <w:delText>S</w:delText>
        </w:r>
      </w:del>
      <w:r w:rsidR="006C1E91">
        <w:t xml:space="preserve">ites were </w:t>
      </w:r>
      <w:r w:rsidR="007C71E2">
        <w:t xml:space="preserve">resampled </w:t>
      </w:r>
      <w:ins w:id="115" w:author="Microsoft Office User" w:date="2018-12-13T10:36:00Z">
        <w:r w:rsidR="003A2694">
          <w:t xml:space="preserve">for </w:t>
        </w:r>
        <w:del w:id="116" w:author="Roon, David" w:date="2018-12-13T14:35:00Z">
          <w:r w:rsidR="003A2694" w:rsidDel="00314A94">
            <w:delText>macronivertebrates</w:delText>
          </w:r>
        </w:del>
      </w:ins>
      <w:ins w:id="117" w:author="Roon, David" w:date="2018-12-13T14:35:00Z">
        <w:r w:rsidR="00314A94">
          <w:t>macroinvertebrates</w:t>
        </w:r>
      </w:ins>
      <w:ins w:id="118" w:author="Microsoft Office User" w:date="2018-12-13T10:36:00Z">
        <w:r w:rsidR="003A2694">
          <w:t xml:space="preserve"> </w:t>
        </w:r>
      </w:ins>
      <w:r w:rsidR="007C71E2">
        <w:t>during summer of 2018</w:t>
      </w:r>
      <w:ins w:id="119" w:author="Roon, David" w:date="2018-12-13T14:36:00Z">
        <w:r w:rsidR="00314A94">
          <w:t xml:space="preserve">. </w:t>
        </w:r>
      </w:ins>
      <w:r w:rsidR="006C1E91">
        <w:t xml:space="preserve"> </w:t>
      </w:r>
      <w:ins w:id="120" w:author="Roon, David" w:date="2018-12-13T14:38:00Z">
        <w:r w:rsidR="00AC6505">
          <w:t xml:space="preserve">To determine if changes in </w:t>
        </w:r>
      </w:ins>
      <w:ins w:id="121" w:author="Roon, David" w:date="2018-12-13T14:40:00Z">
        <w:r w:rsidR="00AC6505">
          <w:t xml:space="preserve">macroinvertebrate </w:t>
        </w:r>
      </w:ins>
      <w:ins w:id="122" w:author="Roon, David" w:date="2018-12-13T14:38:00Z">
        <w:r w:rsidR="00AC6505">
          <w:t>communities affect</w:t>
        </w:r>
      </w:ins>
      <w:ins w:id="123" w:author="Roon, David" w:date="2018-12-13T14:40:00Z">
        <w:r w:rsidR="00AC6505">
          <w:t>ed</w:t>
        </w:r>
      </w:ins>
      <w:ins w:id="124" w:author="Roon, David" w:date="2018-12-13T14:38:00Z">
        <w:r w:rsidR="00AC6505">
          <w:t xml:space="preserve"> prey consumption by trout, </w:t>
        </w:r>
      </w:ins>
      <w:ins w:id="125" w:author="Roon, David" w:date="2018-12-13T14:40:00Z">
        <w:r w:rsidR="00AC6505">
          <w:t xml:space="preserve">trout </w:t>
        </w:r>
      </w:ins>
      <w:ins w:id="126" w:author="Roon, David" w:date="2018-12-13T14:38:00Z">
        <w:r w:rsidR="00AC6505">
          <w:t xml:space="preserve">diets were collected in the summer of 2018 </w:t>
        </w:r>
      </w:ins>
      <w:del w:id="127" w:author="Roon, David" w:date="2018-12-13T14:39:00Z">
        <w:r w:rsidR="006C1E91" w:rsidDel="00AC6505">
          <w:delText>and</w:delText>
        </w:r>
      </w:del>
      <w:ins w:id="128" w:author="Microsoft Office User" w:date="2018-12-13T10:37:00Z">
        <w:del w:id="129" w:author="Roon, David" w:date="2018-12-13T14:39:00Z">
          <w:r w:rsidR="003A2694" w:rsidDel="00AC6505">
            <w:delText xml:space="preserve"> during this summer</w:delText>
          </w:r>
        </w:del>
      </w:ins>
      <w:del w:id="130" w:author="Roon, David" w:date="2018-12-13T14:39:00Z">
        <w:r w:rsidR="006C1E91" w:rsidDel="00AC6505">
          <w:delText xml:space="preserve"> </w:delText>
        </w:r>
        <w:r w:rsidR="007C71E2" w:rsidDel="00AC6505">
          <w:delText xml:space="preserve">trout diets </w:delText>
        </w:r>
        <w:r w:rsidR="002C4160" w:rsidDel="00AC6505">
          <w:delText xml:space="preserve">were </w:delText>
        </w:r>
      </w:del>
      <w:ins w:id="131" w:author="Microsoft Office User" w:date="2018-12-13T10:37:00Z">
        <w:del w:id="132" w:author="Roon, David" w:date="2018-12-13T14:39:00Z">
          <w:r w:rsidR="003A2694" w:rsidDel="00AC6505">
            <w:delText xml:space="preserve">also </w:delText>
          </w:r>
        </w:del>
      </w:ins>
      <w:del w:id="133" w:author="Roon, David" w:date="2018-12-13T14:39:00Z">
        <w:r w:rsidR="006C1E91" w:rsidDel="00AC6505">
          <w:delText xml:space="preserve">collected </w:delText>
        </w:r>
        <w:r w:rsidR="007C71E2" w:rsidDel="00AC6505">
          <w:delText>as well</w:delText>
        </w:r>
      </w:del>
      <w:ins w:id="134" w:author="Microsoft Office User" w:date="2018-12-13T10:37:00Z">
        <w:r w:rsidR="003A2694">
          <w:t>within 5 days of the benthic sampling</w:t>
        </w:r>
      </w:ins>
      <w:r w:rsidR="007C71E2">
        <w:t xml:space="preserve">. </w:t>
      </w:r>
      <w:ins w:id="135" w:author="Microsoft Office User" w:date="2018-12-13T10:43:00Z">
        <w:r w:rsidR="00C8224C">
          <w:t xml:space="preserve"> </w:t>
        </w:r>
      </w:ins>
      <w:ins w:id="136" w:author="Microsoft Office User" w:date="2018-12-13T10:38:00Z">
        <w:r w:rsidR="003A2694">
          <w:t xml:space="preserve">The response of macroinvertebrate communities (evaluated by taxa and by functional feeding group) were evaluated in each year by </w:t>
        </w:r>
      </w:ins>
      <w:ins w:id="137" w:author="Microsoft Office User" w:date="2018-12-13T10:39:00Z">
        <w:r w:rsidR="003A2694">
          <w:t>comparing differences in paired reference and treatment reaches.</w:t>
        </w:r>
      </w:ins>
      <w:ins w:id="138" w:author="Microsoft Office User" w:date="2018-12-13T10:43:00Z">
        <w:r w:rsidR="00C8224C">
          <w:t xml:space="preserve"> </w:t>
        </w:r>
      </w:ins>
      <w:ins w:id="139" w:author="Microsoft Office User" w:date="2018-12-13T10:39:00Z">
        <w:r w:rsidR="003A2694">
          <w:t xml:space="preserve"> </w:t>
        </w:r>
        <w:del w:id="140" w:author="Roon, David" w:date="2018-12-13T14:41:00Z">
          <w:r w:rsidR="003A2694" w:rsidDel="00AC6505">
            <w:delText xml:space="preserve">In </w:delText>
          </w:r>
        </w:del>
        <w:r w:rsidR="003A2694">
          <w:t>We</w:t>
        </w:r>
      </w:ins>
      <w:del w:id="141" w:author="Microsoft Office User" w:date="2018-12-13T10:40:00Z">
        <w:r w:rsidR="007C71E2" w:rsidDel="003A2694">
          <w:delText xml:space="preserve">The </w:delText>
        </w:r>
        <w:r w:rsidR="00A1179C" w:rsidDel="003A2694">
          <w:delText>relative abundance of invertebrate taxa</w:delText>
        </w:r>
        <w:r w:rsidR="00CA4FC1" w:rsidDel="003A2694">
          <w:delText xml:space="preserve"> in trout diets</w:delText>
        </w:r>
      </w:del>
      <w:r w:rsidR="00CA4FC1">
        <w:t xml:space="preserve"> </w:t>
      </w:r>
      <w:del w:id="142" w:author="Microsoft Office User" w:date="2018-12-13T10:39:00Z">
        <w:r w:rsidR="00CA4FC1" w:rsidDel="003A2694">
          <w:delText>were</w:delText>
        </w:r>
      </w:del>
      <w:ins w:id="143" w:author="Microsoft Office User" w:date="2018-12-13T10:39:00Z">
        <w:r w:rsidR="003A2694">
          <w:t xml:space="preserve"> also</w:t>
        </w:r>
      </w:ins>
      <w:r w:rsidR="00CA4FC1">
        <w:t xml:space="preserve"> </w:t>
      </w:r>
      <w:r w:rsidR="00920C22">
        <w:t xml:space="preserve">compared </w:t>
      </w:r>
      <w:ins w:id="144" w:author="Microsoft Office User" w:date="2018-12-13T10:40:00Z">
        <w:r w:rsidR="003A2694">
          <w:t xml:space="preserve">the relative abundance of invertebrate taxa in trout diets </w:t>
        </w:r>
      </w:ins>
      <w:r w:rsidR="00920C22">
        <w:t xml:space="preserve">to the </w:t>
      </w:r>
      <w:r w:rsidR="00F0010D">
        <w:t xml:space="preserve">relative abundances in the </w:t>
      </w:r>
      <w:r w:rsidR="00920C22">
        <w:t xml:space="preserve">benthic community </w:t>
      </w:r>
      <w:del w:id="145" w:author="Microsoft Office User" w:date="2018-12-13T10:40:00Z">
        <w:r w:rsidR="00920C22" w:rsidDel="003A2694">
          <w:delText>as well as to the change in abundance</w:delText>
        </w:r>
        <w:r w:rsidR="00CA4FC1" w:rsidDel="003A2694">
          <w:delText>s</w:delText>
        </w:r>
        <w:r w:rsidR="00920C22" w:rsidDel="003A2694">
          <w:delText xml:space="preserve"> in the treatment reach </w:delText>
        </w:r>
        <w:r w:rsidR="00C46C94" w:rsidDel="003A2694">
          <w:delText xml:space="preserve">before and </w:delText>
        </w:r>
        <w:r w:rsidR="00245EAB" w:rsidDel="003A2694">
          <w:delText>after cutting gaps</w:delText>
        </w:r>
        <w:r w:rsidR="008E046B" w:rsidDel="003A2694">
          <w:delText xml:space="preserve"> </w:delText>
        </w:r>
        <w:r w:rsidR="00A1179C" w:rsidDel="003A2694">
          <w:delText>relative to the</w:delText>
        </w:r>
        <w:r w:rsidR="00920C22" w:rsidDel="003A2694">
          <w:delText xml:space="preserve"> </w:delText>
        </w:r>
      </w:del>
      <w:ins w:id="146" w:author="Microsoft Office User" w:date="2018-12-13T10:40:00Z">
        <w:r w:rsidR="003A2694">
          <w:t xml:space="preserve">in treatment and </w:t>
        </w:r>
      </w:ins>
      <w:r w:rsidR="00920C22">
        <w:t>control</w:t>
      </w:r>
      <w:r w:rsidR="00CA4FC1">
        <w:t xml:space="preserve"> reach</w:t>
      </w:r>
      <w:ins w:id="147" w:author="Microsoft Office User" w:date="2018-12-13T10:40:00Z">
        <w:r w:rsidR="003A2694">
          <w:t>es</w:t>
        </w:r>
      </w:ins>
      <w:r w:rsidR="00245EAB">
        <w:t>.</w:t>
      </w:r>
      <w:r w:rsidR="00920C22">
        <w:t xml:space="preserve"> </w:t>
      </w:r>
      <w:r w:rsidR="00862E2D">
        <w:t xml:space="preserve">The presence of a </w:t>
      </w:r>
      <w:ins w:id="148" w:author="Roon, David" w:date="2018-12-13T14:41:00Z">
        <w:r w:rsidR="00AC6505">
          <w:t xml:space="preserve">canopy </w:t>
        </w:r>
      </w:ins>
      <w:r w:rsidR="00862E2D">
        <w:t>gap</w:t>
      </w:r>
      <w:r w:rsidR="004864F0">
        <w:t xml:space="preserve"> </w:t>
      </w:r>
      <w:del w:id="149" w:author="Microsoft Office User" w:date="2018-12-13T10:40:00Z">
        <w:r w:rsidR="004864F0" w:rsidDel="003A2694">
          <w:delText xml:space="preserve">proved to be a moderate driver of </w:delText>
        </w:r>
        <w:r w:rsidR="00CF0DA4" w:rsidDel="003A2694">
          <w:delText>changes</w:delText>
        </w:r>
      </w:del>
      <w:ins w:id="150" w:author="Microsoft Office User" w:date="2018-12-13T10:40:00Z">
        <w:r w:rsidR="003A2694">
          <w:t>increased the abundance of scraping invertebrates</w:t>
        </w:r>
      </w:ins>
      <w:del w:id="151" w:author="Microsoft Office User" w:date="2018-12-13T10:41:00Z">
        <w:r w:rsidR="00CF0DA4" w:rsidDel="00C8224C">
          <w:delText xml:space="preserve"> in </w:delText>
        </w:r>
        <w:r w:rsidR="004864F0" w:rsidDel="00C8224C">
          <w:delText>the benthic invertebrate community</w:delText>
        </w:r>
      </w:del>
      <w:r w:rsidR="004864F0">
        <w:t xml:space="preserve">, </w:t>
      </w:r>
      <w:r w:rsidR="00862E2D">
        <w:t>but</w:t>
      </w:r>
      <w:r w:rsidR="004864F0">
        <w:t xml:space="preserve"> this change was not reflected in </w:t>
      </w:r>
      <w:ins w:id="152" w:author="Microsoft Office User" w:date="2018-12-13T10:41:00Z">
        <w:r w:rsidR="00C8224C">
          <w:t xml:space="preserve">summer trout </w:t>
        </w:r>
      </w:ins>
      <w:del w:id="153" w:author="Microsoft Office User" w:date="2018-12-13T10:41:00Z">
        <w:r w:rsidR="004864F0" w:rsidDel="00C8224C">
          <w:delText xml:space="preserve">the </w:delText>
        </w:r>
      </w:del>
      <w:r w:rsidR="004864F0">
        <w:t>diets</w:t>
      </w:r>
      <w:del w:id="154" w:author="Microsoft Office User" w:date="2018-12-13T10:41:00Z">
        <w:r w:rsidR="004864F0" w:rsidDel="00C8224C">
          <w:delText xml:space="preserve"> of trout</w:delText>
        </w:r>
      </w:del>
      <w:r w:rsidR="004864F0">
        <w:t xml:space="preserve">. </w:t>
      </w:r>
      <w:del w:id="155" w:author="Microsoft Office User" w:date="2018-12-13T10:42:00Z">
        <w:r w:rsidR="00AF14F2" w:rsidDel="00C8224C">
          <w:delText>The lack of respon</w:delText>
        </w:r>
        <w:r w:rsidR="002C4160" w:rsidDel="00C8224C">
          <w:delText xml:space="preserve">se in trout diets </w:delText>
        </w:r>
        <w:r w:rsidR="00474BB7" w:rsidDel="00C8224C">
          <w:delText xml:space="preserve">and the </w:delText>
        </w:r>
        <w:r w:rsidR="00795BBD" w:rsidDel="00C8224C">
          <w:delText>marginal response in the benthic invertebrate</w:delText>
        </w:r>
        <w:r w:rsidR="002C4160" w:rsidDel="00C8224C">
          <w:delText xml:space="preserve"> community suggest</w:delText>
        </w:r>
        <w:r w:rsidR="00795BBD" w:rsidDel="00C8224C">
          <w:delText xml:space="preserve"> that </w:delText>
        </w:r>
        <w:r w:rsidR="00C2025F" w:rsidDel="00C8224C">
          <w:delText>a non-uniform riparian bu</w:delText>
        </w:r>
        <w:r w:rsidR="006A20C1" w:rsidDel="00C8224C">
          <w:delText>ffer may not be detrimental at the</w:delText>
        </w:r>
        <w:r w:rsidR="00C2025F" w:rsidDel="00C8224C">
          <w:delText xml:space="preserve"> small</w:delText>
        </w:r>
        <w:r w:rsidR="008E51B5" w:rsidDel="00C8224C">
          <w:delText>,</w:delText>
        </w:r>
        <w:r w:rsidR="00C2025F" w:rsidDel="00C8224C">
          <w:delText xml:space="preserve"> reach-scale level.  </w:delText>
        </w:r>
      </w:del>
    </w:p>
    <w:sectPr w:rsidR="0033031D" w:rsidSect="00A41D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Microsoft Office User" w:date="2018-12-13T10:22:00Z" w:initials="MOU">
    <w:p w14:paraId="174AC35D" w14:textId="7CFC8085" w:rsidR="00F62770" w:rsidRDefault="00F62770">
      <w:pPr>
        <w:pStyle w:val="CommentText"/>
      </w:pPr>
      <w:r>
        <w:rPr>
          <w:rStyle w:val="CommentReference"/>
        </w:rPr>
        <w:annotationRef/>
      </w:r>
      <w:r>
        <w:t>Moved this sentence up from below – not new text by me.</w:t>
      </w:r>
    </w:p>
  </w:comment>
  <w:comment w:id="24" w:author="Microsoft Office User" w:date="2018-12-13T10:11:00Z" w:initials="MOU">
    <w:p w14:paraId="00A734EB" w14:textId="27817B47" w:rsidR="00F62770" w:rsidRDefault="007C2A85">
      <w:pPr>
        <w:pStyle w:val="CommentText"/>
      </w:pPr>
      <w:r>
        <w:rPr>
          <w:rStyle w:val="CommentReference"/>
        </w:rPr>
        <w:annotationRef/>
      </w:r>
      <w:r w:rsidR="00F62770">
        <w:t>I don’t know if I like these edits, but overall this sentence needed a bit of clarification</w:t>
      </w:r>
    </w:p>
    <w:p w14:paraId="58C96ED5" w14:textId="77777777" w:rsidR="00F62770" w:rsidRDefault="00F62770">
      <w:pPr>
        <w:pStyle w:val="CommentText"/>
      </w:pPr>
    </w:p>
    <w:p w14:paraId="414A6350" w14:textId="29A5CD80" w:rsidR="007C2A85" w:rsidRDefault="007C2A85">
      <w:pPr>
        <w:pStyle w:val="CommentText"/>
      </w:pPr>
      <w:r>
        <w:t>Right now you have this sentence first stating that forests are recovering and second, they are dark.</w:t>
      </w:r>
    </w:p>
    <w:p w14:paraId="30EA8C66" w14:textId="77777777" w:rsidR="007C2A85" w:rsidRDefault="007C2A85">
      <w:pPr>
        <w:pStyle w:val="CommentText"/>
      </w:pPr>
    </w:p>
    <w:p w14:paraId="5DD6AE65" w14:textId="4A5E09E7" w:rsidR="007C2A85" w:rsidRDefault="007C2A85">
      <w:pPr>
        <w:pStyle w:val="CommentText"/>
      </w:pPr>
      <w:r>
        <w:t xml:space="preserve">A alternative structure for this sentence could be re-ordered to say first that streamside forests are dense and dark because of recovery from past disturbance.  </w:t>
      </w:r>
    </w:p>
    <w:p w14:paraId="14AEB86A" w14:textId="0DE577A7" w:rsidR="007C2A85" w:rsidRDefault="007C2A85">
      <w:pPr>
        <w:pStyle w:val="CommentText"/>
      </w:pPr>
    </w:p>
    <w:p w14:paraId="77E6408E" w14:textId="2D630CF0" w:rsidR="007C2A85" w:rsidRDefault="007C2A85">
      <w:pPr>
        <w:pStyle w:val="CommentText"/>
      </w:pPr>
      <w:r>
        <w:t xml:space="preserve">No need to change necessarily but see how you like my edits here and if you don’t think about refining this or reworking the order. </w:t>
      </w:r>
    </w:p>
  </w:comment>
  <w:comment w:id="67" w:author="Microsoft Office User" w:date="2018-12-13T10:32:00Z" w:initials="MOU">
    <w:p w14:paraId="240CD70E" w14:textId="592938B9" w:rsidR="003A2694" w:rsidRDefault="003A2694">
      <w:pPr>
        <w:pStyle w:val="CommentText"/>
      </w:pPr>
      <w:r>
        <w:rPr>
          <w:rStyle w:val="CommentReference"/>
        </w:rPr>
        <w:annotationRef/>
      </w:r>
      <w:r>
        <w:t>This may not be quite right but I think we need to show the reader why what you are doing is novel and interesting.  This whole slug of new text is probably too long and could be pared down but I wanted to get the ideas down and you can modify as you see fit.</w:t>
      </w:r>
    </w:p>
  </w:comment>
  <w:comment w:id="100" w:author="Microsoft Office User" w:date="2018-12-13T10:35:00Z" w:initials="MOU">
    <w:p w14:paraId="35CC802A" w14:textId="66422EBA" w:rsidR="003A2694" w:rsidRDefault="003A2694">
      <w:pPr>
        <w:pStyle w:val="CommentText"/>
      </w:pPr>
      <w:r>
        <w:rPr>
          <w:rStyle w:val="CommentReference"/>
        </w:rPr>
        <w:annotationRef/>
      </w:r>
      <w:r>
        <w:t>Since this is AFS, it’s probably worth putting this in there. May not be needed in something like an SFS conference.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4AC35D" w15:done="0"/>
  <w15:commentEx w15:paraId="77E6408E" w15:done="0"/>
  <w15:commentEx w15:paraId="240CD70E" w15:done="0"/>
  <w15:commentEx w15:paraId="35CC8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C35D" w16cid:durableId="1FBCB17B"/>
  <w16cid:commentId w16cid:paraId="77E6408E" w16cid:durableId="1FBCAEDD"/>
  <w16cid:commentId w16cid:paraId="240CD70E" w16cid:durableId="1FBCB3A1"/>
  <w16cid:commentId w16cid:paraId="35CC802A" w16cid:durableId="1FBCB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Roon, David">
    <w15:presenceInfo w15:providerId="AD" w15:userId="S-1-5-21-828376571-1197701538-1844936127-264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7E"/>
    <w:rsid w:val="00001C7F"/>
    <w:rsid w:val="00007C61"/>
    <w:rsid w:val="000107F1"/>
    <w:rsid w:val="00053FA5"/>
    <w:rsid w:val="0008227D"/>
    <w:rsid w:val="000956A0"/>
    <w:rsid w:val="000C49AB"/>
    <w:rsid w:val="000D17B9"/>
    <w:rsid w:val="000D3E1A"/>
    <w:rsid w:val="001C1B7E"/>
    <w:rsid w:val="001E63D1"/>
    <w:rsid w:val="00235A55"/>
    <w:rsid w:val="002435C9"/>
    <w:rsid w:val="00245EAB"/>
    <w:rsid w:val="002508BE"/>
    <w:rsid w:val="0026604A"/>
    <w:rsid w:val="002850DB"/>
    <w:rsid w:val="002C130B"/>
    <w:rsid w:val="002C4160"/>
    <w:rsid w:val="00314A94"/>
    <w:rsid w:val="00321EDA"/>
    <w:rsid w:val="0033031D"/>
    <w:rsid w:val="003A2694"/>
    <w:rsid w:val="003E20F8"/>
    <w:rsid w:val="003F434E"/>
    <w:rsid w:val="003F72E4"/>
    <w:rsid w:val="00423D8E"/>
    <w:rsid w:val="00474BB7"/>
    <w:rsid w:val="004864F0"/>
    <w:rsid w:val="004B02DC"/>
    <w:rsid w:val="004D0A92"/>
    <w:rsid w:val="004F2F36"/>
    <w:rsid w:val="00532CA0"/>
    <w:rsid w:val="0054776E"/>
    <w:rsid w:val="0057244D"/>
    <w:rsid w:val="005D0871"/>
    <w:rsid w:val="00637619"/>
    <w:rsid w:val="00637E31"/>
    <w:rsid w:val="006A20C1"/>
    <w:rsid w:val="006C1E91"/>
    <w:rsid w:val="00717487"/>
    <w:rsid w:val="00751867"/>
    <w:rsid w:val="00752D15"/>
    <w:rsid w:val="00795BBD"/>
    <w:rsid w:val="007C2A85"/>
    <w:rsid w:val="007C71E2"/>
    <w:rsid w:val="007F72A1"/>
    <w:rsid w:val="00831FB1"/>
    <w:rsid w:val="00862E2D"/>
    <w:rsid w:val="008E046B"/>
    <w:rsid w:val="008E51B5"/>
    <w:rsid w:val="00920C22"/>
    <w:rsid w:val="00923332"/>
    <w:rsid w:val="009458AD"/>
    <w:rsid w:val="00963E2A"/>
    <w:rsid w:val="00A1179C"/>
    <w:rsid w:val="00A41D00"/>
    <w:rsid w:val="00AA7B87"/>
    <w:rsid w:val="00AC6505"/>
    <w:rsid w:val="00AE3A81"/>
    <w:rsid w:val="00AF14F2"/>
    <w:rsid w:val="00B027A1"/>
    <w:rsid w:val="00B402AA"/>
    <w:rsid w:val="00B44A59"/>
    <w:rsid w:val="00BB5477"/>
    <w:rsid w:val="00C2025F"/>
    <w:rsid w:val="00C46C94"/>
    <w:rsid w:val="00C8224C"/>
    <w:rsid w:val="00CA4FC1"/>
    <w:rsid w:val="00CC5A2C"/>
    <w:rsid w:val="00CD1534"/>
    <w:rsid w:val="00CF0DA4"/>
    <w:rsid w:val="00D41B8C"/>
    <w:rsid w:val="00D660D5"/>
    <w:rsid w:val="00DD15AD"/>
    <w:rsid w:val="00E16311"/>
    <w:rsid w:val="00E537E8"/>
    <w:rsid w:val="00E725B0"/>
    <w:rsid w:val="00F0010D"/>
    <w:rsid w:val="00F53803"/>
    <w:rsid w:val="00F61A3C"/>
    <w:rsid w:val="00F62770"/>
    <w:rsid w:val="00F778EC"/>
    <w:rsid w:val="00FA77DC"/>
    <w:rsid w:val="00FD3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C7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23D8E"/>
    <w:rPr>
      <w:sz w:val="18"/>
      <w:szCs w:val="18"/>
    </w:rPr>
  </w:style>
  <w:style w:type="paragraph" w:styleId="CommentText">
    <w:name w:val="annotation text"/>
    <w:basedOn w:val="Normal"/>
    <w:link w:val="CommentTextChar"/>
    <w:uiPriority w:val="99"/>
    <w:semiHidden/>
    <w:unhideWhenUsed/>
    <w:rsid w:val="00423D8E"/>
  </w:style>
  <w:style w:type="character" w:customStyle="1" w:styleId="CommentTextChar">
    <w:name w:val="Comment Text Char"/>
    <w:basedOn w:val="DefaultParagraphFont"/>
    <w:link w:val="CommentText"/>
    <w:uiPriority w:val="99"/>
    <w:semiHidden/>
    <w:rsid w:val="00423D8E"/>
  </w:style>
  <w:style w:type="paragraph" w:styleId="CommentSubject">
    <w:name w:val="annotation subject"/>
    <w:basedOn w:val="CommentText"/>
    <w:next w:val="CommentText"/>
    <w:link w:val="CommentSubjectChar"/>
    <w:uiPriority w:val="99"/>
    <w:semiHidden/>
    <w:unhideWhenUsed/>
    <w:rsid w:val="00423D8E"/>
    <w:rPr>
      <w:b/>
      <w:bCs/>
      <w:sz w:val="20"/>
      <w:szCs w:val="20"/>
    </w:rPr>
  </w:style>
  <w:style w:type="character" w:customStyle="1" w:styleId="CommentSubjectChar">
    <w:name w:val="Comment Subject Char"/>
    <w:basedOn w:val="CommentTextChar"/>
    <w:link w:val="CommentSubject"/>
    <w:uiPriority w:val="99"/>
    <w:semiHidden/>
    <w:rsid w:val="00423D8E"/>
    <w:rPr>
      <w:b/>
      <w:bCs/>
      <w:sz w:val="20"/>
      <w:szCs w:val="20"/>
    </w:rPr>
  </w:style>
  <w:style w:type="paragraph" w:styleId="BalloonText">
    <w:name w:val="Balloon Text"/>
    <w:basedOn w:val="Normal"/>
    <w:link w:val="BalloonTextChar"/>
    <w:uiPriority w:val="99"/>
    <w:semiHidden/>
    <w:unhideWhenUsed/>
    <w:rsid w:val="00423D8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D8E"/>
    <w:rPr>
      <w:rFonts w:ascii="Times New Roman" w:hAnsi="Times New Roman" w:cs="Times New Roman"/>
      <w:sz w:val="18"/>
      <w:szCs w:val="18"/>
    </w:rPr>
  </w:style>
  <w:style w:type="character" w:styleId="PlaceholderText">
    <w:name w:val="Placeholder Text"/>
    <w:basedOn w:val="DefaultParagraphFont"/>
    <w:uiPriority w:val="99"/>
    <w:semiHidden/>
    <w:rsid w:val="00AE3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Mackaness, Cedar</dc:creator>
  <cp:keywords/>
  <dc:description/>
  <cp:lastModifiedBy>Roon, David</cp:lastModifiedBy>
  <cp:revision>3</cp:revision>
  <dcterms:created xsi:type="dcterms:W3CDTF">2018-12-13T22:37:00Z</dcterms:created>
  <dcterms:modified xsi:type="dcterms:W3CDTF">2018-12-13T22:49:00Z</dcterms:modified>
</cp:coreProperties>
</file>