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591F1" w14:textId="6F84C280" w:rsidR="00586F82" w:rsidRPr="00290EAB" w:rsidRDefault="00586F82" w:rsidP="004E4C40">
      <w:pPr>
        <w:spacing w:line="480" w:lineRule="auto"/>
        <w:ind w:firstLine="720"/>
        <w:rPr>
          <w:rFonts w:ascii="Book Antiqua" w:hAnsi="Book Antiqua"/>
        </w:rPr>
      </w:pPr>
      <w:r w:rsidRPr="00290EAB">
        <w:rPr>
          <w:rFonts w:ascii="Book Antiqua" w:hAnsi="Book Antiqua"/>
        </w:rPr>
        <w:t xml:space="preserve">Streams and their biota </w:t>
      </w:r>
      <w:r w:rsidR="000B012A" w:rsidRPr="00290EAB">
        <w:rPr>
          <w:rFonts w:ascii="Book Antiqua" w:hAnsi="Book Antiqua"/>
        </w:rPr>
        <w:t xml:space="preserve">are inherently linked to </w:t>
      </w:r>
      <w:r w:rsidRPr="00290EAB">
        <w:rPr>
          <w:rFonts w:ascii="Book Antiqua" w:hAnsi="Book Antiqua"/>
        </w:rPr>
        <w:t>ri</w:t>
      </w:r>
      <w:r w:rsidR="000B012A" w:rsidRPr="00290EAB">
        <w:rPr>
          <w:rFonts w:ascii="Book Antiqua" w:hAnsi="Book Antiqua"/>
        </w:rPr>
        <w:t>parian vegetation</w:t>
      </w:r>
      <w:r w:rsidR="00CF149B" w:rsidRPr="00290EAB">
        <w:rPr>
          <w:rFonts w:ascii="Book Antiqua" w:hAnsi="Book Antiqua"/>
        </w:rPr>
        <w:t xml:space="preserve"> in forested systems</w:t>
      </w:r>
      <w:r w:rsidRPr="00290EAB">
        <w:rPr>
          <w:rFonts w:ascii="Book Antiqua" w:hAnsi="Book Antiqua"/>
        </w:rPr>
        <w:t xml:space="preserve">: when we alter streamside vegetation we are altering streams.  </w:t>
      </w:r>
      <w:r w:rsidR="004303BD" w:rsidRPr="00290EAB">
        <w:rPr>
          <w:rFonts w:ascii="Book Antiqua" w:hAnsi="Book Antiqua"/>
        </w:rPr>
        <w:t xml:space="preserve">In the Pacific Northwest </w:t>
      </w:r>
      <w:r w:rsidR="00AF1FB3">
        <w:rPr>
          <w:rFonts w:ascii="Book Antiqua" w:hAnsi="Book Antiqua"/>
        </w:rPr>
        <w:t xml:space="preserve">(PNW) </w:t>
      </w:r>
      <w:r w:rsidR="004303BD" w:rsidRPr="00290EAB">
        <w:rPr>
          <w:rFonts w:ascii="Book Antiqua" w:hAnsi="Book Antiqua"/>
        </w:rPr>
        <w:t xml:space="preserve">of the United States, riparian forests have </w:t>
      </w:r>
      <w:r w:rsidR="00C041FD" w:rsidRPr="00290EAB">
        <w:rPr>
          <w:rFonts w:ascii="Book Antiqua" w:hAnsi="Book Antiqua"/>
        </w:rPr>
        <w:t>undergone a drastic shift in the past half century</w:t>
      </w:r>
      <w:r w:rsidR="00D47247">
        <w:rPr>
          <w:rFonts w:ascii="Book Antiqua" w:hAnsi="Book Antiqua"/>
        </w:rPr>
        <w:t>.</w:t>
      </w:r>
      <w:r w:rsidR="00C041FD" w:rsidRPr="00290EAB">
        <w:rPr>
          <w:rFonts w:ascii="Book Antiqua" w:hAnsi="Book Antiqua"/>
        </w:rPr>
        <w:t xml:space="preserve"> </w:t>
      </w:r>
      <w:r w:rsidR="00D47247">
        <w:rPr>
          <w:rFonts w:ascii="Book Antiqua" w:hAnsi="Book Antiqua"/>
        </w:rPr>
        <w:t>D</w:t>
      </w:r>
      <w:r w:rsidR="00C041FD" w:rsidRPr="00290EAB">
        <w:rPr>
          <w:rFonts w:ascii="Book Antiqua" w:hAnsi="Book Antiqua"/>
        </w:rPr>
        <w:t>ecades</w:t>
      </w:r>
      <w:r w:rsidR="004303BD" w:rsidRPr="00290EAB">
        <w:rPr>
          <w:rFonts w:ascii="Book Antiqua" w:hAnsi="Book Antiqua"/>
        </w:rPr>
        <w:t xml:space="preserve"> of heavy harvesting </w:t>
      </w:r>
      <w:r w:rsidR="00D47247">
        <w:rPr>
          <w:rFonts w:ascii="Book Antiqua" w:hAnsi="Book Antiqua"/>
        </w:rPr>
        <w:t>have given way to</w:t>
      </w:r>
      <w:r w:rsidR="005B3863">
        <w:rPr>
          <w:rFonts w:ascii="Book Antiqua" w:hAnsi="Book Antiqua"/>
        </w:rPr>
        <w:t xml:space="preserve"> our</w:t>
      </w:r>
      <w:r w:rsidR="004303BD" w:rsidRPr="00290EAB">
        <w:rPr>
          <w:rFonts w:ascii="Book Antiqua" w:hAnsi="Book Antiqua"/>
        </w:rPr>
        <w:t xml:space="preserve"> current state of dense second-growth vegetation as a result of contemporary forest management practices. With dense vegetation comes a reduction in light availability to streams </w:t>
      </w:r>
      <w:r w:rsidR="00C041FD" w:rsidRPr="00290EAB">
        <w:rPr>
          <w:rFonts w:ascii="Book Antiqua" w:hAnsi="Book Antiqua"/>
        </w:rPr>
        <w:t>on the forest floor</w:t>
      </w:r>
      <w:r w:rsidR="0044081B" w:rsidRPr="00290EAB">
        <w:rPr>
          <w:rFonts w:ascii="Book Antiqua" w:hAnsi="Book Antiqua"/>
        </w:rPr>
        <w:t xml:space="preserve"> and </w:t>
      </w:r>
      <w:r w:rsidR="003F3B29" w:rsidRPr="00290EAB">
        <w:rPr>
          <w:rFonts w:ascii="Book Antiqua" w:hAnsi="Book Antiqua"/>
        </w:rPr>
        <w:t xml:space="preserve">subsequent </w:t>
      </w:r>
      <w:r w:rsidR="0044081B" w:rsidRPr="00290EAB">
        <w:rPr>
          <w:rFonts w:ascii="Book Antiqua" w:hAnsi="Book Antiqua"/>
        </w:rPr>
        <w:t xml:space="preserve">light limitation of </w:t>
      </w:r>
      <w:r w:rsidR="003F3B29" w:rsidRPr="00290EAB">
        <w:rPr>
          <w:rFonts w:ascii="Book Antiqua" w:hAnsi="Book Antiqua"/>
        </w:rPr>
        <w:t xml:space="preserve">benthic </w:t>
      </w:r>
      <w:r w:rsidR="0044081B" w:rsidRPr="00290EAB">
        <w:rPr>
          <w:rFonts w:ascii="Book Antiqua" w:hAnsi="Book Antiqua"/>
        </w:rPr>
        <w:t>primary production</w:t>
      </w:r>
      <w:r w:rsidR="00C041FD" w:rsidRPr="00290EAB">
        <w:rPr>
          <w:rFonts w:ascii="Book Antiqua" w:hAnsi="Book Antiqua"/>
        </w:rPr>
        <w:t xml:space="preserve">. </w:t>
      </w:r>
      <w:r w:rsidR="0044081B" w:rsidRPr="00290EAB">
        <w:rPr>
          <w:rFonts w:ascii="Book Antiqua" w:hAnsi="Book Antiqua"/>
        </w:rPr>
        <w:t xml:space="preserve">Because higher trophic levels are disproportionately supported by algae, a shift in this basal resource can have a substantial effect on biota. </w:t>
      </w:r>
      <w:r w:rsidR="003275F5" w:rsidRPr="00290EAB">
        <w:rPr>
          <w:rFonts w:ascii="Book Antiqua" w:hAnsi="Book Antiqua"/>
        </w:rPr>
        <w:t xml:space="preserve">Earlier research has shown that relieving light limitation by </w:t>
      </w:r>
      <w:r w:rsidR="00F80001" w:rsidRPr="00290EAB">
        <w:rPr>
          <w:rFonts w:ascii="Book Antiqua" w:hAnsi="Book Antiqua"/>
        </w:rPr>
        <w:t>clear-cutting</w:t>
      </w:r>
      <w:r w:rsidR="003275F5" w:rsidRPr="00290EAB">
        <w:rPr>
          <w:rFonts w:ascii="Book Antiqua" w:hAnsi="Book Antiqua"/>
        </w:rPr>
        <w:t xml:space="preserve"> riparian forest</w:t>
      </w:r>
      <w:r w:rsidR="00FD6152">
        <w:rPr>
          <w:rFonts w:ascii="Book Antiqua" w:hAnsi="Book Antiqua"/>
        </w:rPr>
        <w:t>s</w:t>
      </w:r>
      <w:r w:rsidR="003275F5" w:rsidRPr="00290EAB">
        <w:rPr>
          <w:rFonts w:ascii="Book Antiqua" w:hAnsi="Book Antiqua"/>
        </w:rPr>
        <w:t xml:space="preserve"> can result in an increase in stream primary</w:t>
      </w:r>
      <w:r w:rsidR="00F80001" w:rsidRPr="00290EAB">
        <w:rPr>
          <w:rFonts w:ascii="Book Antiqua" w:hAnsi="Book Antiqua"/>
        </w:rPr>
        <w:t xml:space="preserve"> and secondary</w:t>
      </w:r>
      <w:r w:rsidR="003275F5" w:rsidRPr="00290EAB">
        <w:rPr>
          <w:rFonts w:ascii="Book Antiqua" w:hAnsi="Book Antiqua"/>
        </w:rPr>
        <w:t xml:space="preserve"> productivity</w:t>
      </w:r>
      <w:r w:rsidR="00252D08" w:rsidRPr="00290EAB">
        <w:rPr>
          <w:rFonts w:ascii="Book Antiqua" w:hAnsi="Book Antiqua"/>
        </w:rPr>
        <w:t>,</w:t>
      </w:r>
      <w:r w:rsidR="00E669B6" w:rsidRPr="00290EAB">
        <w:rPr>
          <w:rFonts w:ascii="Book Antiqua" w:hAnsi="Book Antiqua"/>
        </w:rPr>
        <w:t xml:space="preserve"> </w:t>
      </w:r>
      <w:r w:rsidR="00E669B6" w:rsidRPr="00290EAB">
        <w:rPr>
          <w:rFonts w:ascii="Book Antiqua" w:hAnsi="Book Antiqua"/>
          <w:highlight w:val="yellow"/>
        </w:rPr>
        <w:t>as well as increases in stream temperature</w:t>
      </w:r>
      <w:r w:rsidR="003275F5" w:rsidRPr="00290EAB">
        <w:rPr>
          <w:rFonts w:ascii="Book Antiqua" w:hAnsi="Book Antiqua"/>
        </w:rPr>
        <w:t xml:space="preserve">, but clear cutting along streams is no longer a </w:t>
      </w:r>
      <w:r w:rsidR="00CF149B" w:rsidRPr="00290EAB">
        <w:rPr>
          <w:rFonts w:ascii="Book Antiqua" w:hAnsi="Book Antiqua"/>
        </w:rPr>
        <w:t>common practice</w:t>
      </w:r>
      <w:r w:rsidR="00F564BE" w:rsidRPr="00290EAB">
        <w:rPr>
          <w:rFonts w:ascii="Book Antiqua" w:hAnsi="Book Antiqua"/>
        </w:rPr>
        <w:t xml:space="preserve"> in the Pacific Northwest.  </w:t>
      </w:r>
      <w:r w:rsidR="005E6517" w:rsidRPr="00290EAB">
        <w:rPr>
          <w:rFonts w:ascii="Book Antiqua" w:hAnsi="Book Antiqua"/>
        </w:rPr>
        <w:t>Now forests are in the early stages of stand regeneration with dense homogenous canopy cover.</w:t>
      </w:r>
      <w:r w:rsidR="00CF149B" w:rsidRPr="00290EAB">
        <w:rPr>
          <w:rFonts w:ascii="Book Antiqua" w:hAnsi="Book Antiqua"/>
        </w:rPr>
        <w:t xml:space="preserve"> </w:t>
      </w:r>
      <w:r w:rsidR="005E6517" w:rsidRPr="00290EAB">
        <w:rPr>
          <w:rFonts w:ascii="Book Antiqua" w:hAnsi="Book Antiqua"/>
        </w:rPr>
        <w:t>As forest succession continues natural disturbances and tree mortality will increase</w:t>
      </w:r>
      <w:r w:rsidR="005E6517" w:rsidRPr="00290EAB">
        <w:rPr>
          <w:rFonts w:ascii="Book Antiqua" w:hAnsi="Book Antiqua"/>
        </w:rPr>
        <w:t xml:space="preserve"> </w:t>
      </w:r>
      <w:r w:rsidR="005E6517" w:rsidRPr="00290EAB">
        <w:rPr>
          <w:rFonts w:ascii="Book Antiqua" w:hAnsi="Book Antiqua"/>
        </w:rPr>
        <w:t xml:space="preserve">canopy heterogeneity through the introduction of gaps.  </w:t>
      </w:r>
      <w:r w:rsidR="00F63FAB" w:rsidRPr="00290EAB">
        <w:rPr>
          <w:rFonts w:ascii="Book Antiqua" w:hAnsi="Book Antiqua"/>
        </w:rPr>
        <w:t>To understa</w:t>
      </w:r>
      <w:r w:rsidR="007B2C92" w:rsidRPr="00290EAB">
        <w:rPr>
          <w:rFonts w:ascii="Book Antiqua" w:hAnsi="Book Antiqua"/>
        </w:rPr>
        <w:t xml:space="preserve">nd how aquatic food webs </w:t>
      </w:r>
      <w:r w:rsidR="00F63FAB" w:rsidRPr="00290EAB">
        <w:rPr>
          <w:rFonts w:ascii="Book Antiqua" w:hAnsi="Book Antiqua"/>
        </w:rPr>
        <w:t xml:space="preserve">respond to an increase in light associated with canopy gaps, </w:t>
      </w:r>
      <w:r w:rsidR="007B2C92" w:rsidRPr="00290EAB">
        <w:rPr>
          <w:rFonts w:ascii="Book Antiqua" w:hAnsi="Book Antiqua"/>
        </w:rPr>
        <w:t xml:space="preserve">we </w:t>
      </w:r>
      <w:r w:rsidR="007761CA" w:rsidRPr="00290EAB">
        <w:rPr>
          <w:rFonts w:ascii="Book Antiqua" w:hAnsi="Book Antiqua"/>
        </w:rPr>
        <w:t>investigate</w:t>
      </w:r>
      <w:r w:rsidR="00E325C3" w:rsidRPr="00290EAB">
        <w:rPr>
          <w:rFonts w:ascii="Book Antiqua" w:hAnsi="Book Antiqua"/>
        </w:rPr>
        <w:t xml:space="preserve"> the response of macroinvertebrates and </w:t>
      </w:r>
      <w:r w:rsidR="00296AEE" w:rsidRPr="00290EAB">
        <w:rPr>
          <w:rFonts w:ascii="Book Antiqua" w:hAnsi="Book Antiqua"/>
        </w:rPr>
        <w:t>fish feeding</w:t>
      </w:r>
      <w:r w:rsidR="00F63FAB" w:rsidRPr="00290EAB">
        <w:rPr>
          <w:rFonts w:ascii="Book Antiqua" w:hAnsi="Book Antiqua"/>
        </w:rPr>
        <w:t xml:space="preserve"> to canopy</w:t>
      </w:r>
      <w:r w:rsidR="00296AEE" w:rsidRPr="00290EAB">
        <w:rPr>
          <w:rFonts w:ascii="Book Antiqua" w:hAnsi="Book Antiqua"/>
        </w:rPr>
        <w:t>-opening</w:t>
      </w:r>
      <w:r w:rsidR="00F63FAB" w:rsidRPr="00290EAB">
        <w:rPr>
          <w:rFonts w:ascii="Book Antiqua" w:hAnsi="Book Antiqua"/>
        </w:rPr>
        <w:t xml:space="preserve"> manipulations.</w:t>
      </w:r>
    </w:p>
    <w:p w14:paraId="50177862" w14:textId="3362103D" w:rsidR="00B1062C" w:rsidRPr="00290EAB" w:rsidRDefault="00E669B6" w:rsidP="00E072C8">
      <w:pPr>
        <w:spacing w:line="480" w:lineRule="auto"/>
        <w:rPr>
          <w:rFonts w:ascii="Book Antiqua" w:hAnsi="Book Antiqua"/>
        </w:rPr>
      </w:pPr>
      <w:r w:rsidRPr="00290EAB">
        <w:rPr>
          <w:rFonts w:ascii="Book Antiqua" w:hAnsi="Book Antiqua"/>
        </w:rPr>
        <w:tab/>
      </w:r>
      <w:r w:rsidR="00B1062C" w:rsidRPr="00290EAB">
        <w:rPr>
          <w:rFonts w:ascii="Book Antiqua" w:hAnsi="Book Antiqua"/>
        </w:rPr>
        <w:t xml:space="preserve">Stream light availability is an important </w:t>
      </w:r>
      <w:r w:rsidR="00564E12" w:rsidRPr="00290EAB">
        <w:rPr>
          <w:rFonts w:ascii="Book Antiqua" w:hAnsi="Book Antiqua"/>
        </w:rPr>
        <w:t>driver of</w:t>
      </w:r>
      <w:r w:rsidR="00B1062C" w:rsidRPr="00290EAB">
        <w:rPr>
          <w:rFonts w:ascii="Book Antiqua" w:hAnsi="Book Antiqua"/>
        </w:rPr>
        <w:t xml:space="preserve"> aquatic food webs. In </w:t>
      </w:r>
      <w:r w:rsidR="00AF1FB3">
        <w:rPr>
          <w:rFonts w:ascii="Book Antiqua" w:hAnsi="Book Antiqua"/>
        </w:rPr>
        <w:t>the PNW</w:t>
      </w:r>
      <w:r w:rsidR="00B1062C" w:rsidRPr="00290EAB">
        <w:rPr>
          <w:rFonts w:ascii="Book Antiqua" w:hAnsi="Book Antiqua"/>
        </w:rPr>
        <w:t xml:space="preserve">, stream algal production is highly light-limited, and an increase in light often enhances benthic algal growth, which in turn increases food </w:t>
      </w:r>
      <w:r w:rsidR="00564E12" w:rsidRPr="00290EAB">
        <w:rPr>
          <w:rFonts w:ascii="Book Antiqua" w:hAnsi="Book Antiqua"/>
        </w:rPr>
        <w:t>availability for secondary</w:t>
      </w:r>
      <w:r w:rsidR="00B1062C" w:rsidRPr="00290EAB">
        <w:rPr>
          <w:rFonts w:ascii="Book Antiqua" w:hAnsi="Book Antiqua"/>
        </w:rPr>
        <w:t xml:space="preserve"> consumers in the stream</w:t>
      </w:r>
      <w:r w:rsidR="00106AB9" w:rsidRPr="00290EAB">
        <w:rPr>
          <w:rFonts w:ascii="Book Antiqua" w:hAnsi="Book Antiqua"/>
        </w:rPr>
        <w:t xml:space="preserve"> such as macroinvertebrates</w:t>
      </w:r>
      <w:r w:rsidR="00B1062C" w:rsidRPr="00290EAB">
        <w:rPr>
          <w:rFonts w:ascii="Book Antiqua" w:hAnsi="Book Antiqua"/>
        </w:rPr>
        <w:t>.</w:t>
      </w:r>
      <w:r w:rsidR="00564E12" w:rsidRPr="00290EAB">
        <w:rPr>
          <w:rFonts w:ascii="Book Antiqua" w:hAnsi="Book Antiqua"/>
        </w:rPr>
        <w:t xml:space="preserve"> </w:t>
      </w:r>
      <w:r w:rsidR="00297387" w:rsidRPr="00290EAB">
        <w:rPr>
          <w:rFonts w:ascii="Book Antiqua" w:hAnsi="Book Antiqua"/>
        </w:rPr>
        <w:t>Macroinvertebrates</w:t>
      </w:r>
      <w:r w:rsidR="006633C6" w:rsidRPr="00290EAB">
        <w:rPr>
          <w:rFonts w:ascii="Book Antiqua" w:hAnsi="Book Antiqua"/>
        </w:rPr>
        <w:t xml:space="preserve"> play an </w:t>
      </w:r>
      <w:r w:rsidR="006633C6" w:rsidRPr="00290EAB">
        <w:rPr>
          <w:rFonts w:ascii="Book Antiqua" w:hAnsi="Book Antiqua"/>
        </w:rPr>
        <w:lastRenderedPageBreak/>
        <w:t xml:space="preserve">important role </w:t>
      </w:r>
      <w:r w:rsidR="00F6499B" w:rsidRPr="00290EAB">
        <w:rPr>
          <w:rFonts w:ascii="Book Antiqua" w:hAnsi="Book Antiqua"/>
        </w:rPr>
        <w:t xml:space="preserve">in </w:t>
      </w:r>
      <w:r w:rsidR="00297387" w:rsidRPr="00290EAB">
        <w:rPr>
          <w:rFonts w:ascii="Book Antiqua" w:hAnsi="Book Antiqua"/>
        </w:rPr>
        <w:t>assimilating and</w:t>
      </w:r>
      <w:r w:rsidR="006633C6" w:rsidRPr="00290EAB">
        <w:rPr>
          <w:rFonts w:ascii="Book Antiqua" w:hAnsi="Book Antiqua"/>
        </w:rPr>
        <w:t xml:space="preserve"> transducing energy to higher troph</w:t>
      </w:r>
      <w:r w:rsidR="00725829" w:rsidRPr="00290EAB">
        <w:rPr>
          <w:rFonts w:ascii="Book Antiqua" w:hAnsi="Book Antiqua"/>
        </w:rPr>
        <w:t xml:space="preserve">ic levels such as insectivorous </w:t>
      </w:r>
      <w:r w:rsidR="006633C6" w:rsidRPr="00290EAB">
        <w:rPr>
          <w:rFonts w:ascii="Book Antiqua" w:hAnsi="Book Antiqua"/>
        </w:rPr>
        <w:t>fish</w:t>
      </w:r>
      <w:r w:rsidR="004C0610" w:rsidRPr="00290EAB">
        <w:rPr>
          <w:rFonts w:ascii="Book Antiqua" w:hAnsi="Book Antiqua"/>
        </w:rPr>
        <w:t xml:space="preserve"> and other vertebrate predators. </w:t>
      </w:r>
      <w:r w:rsidR="008B5DE7" w:rsidRPr="00290EAB">
        <w:rPr>
          <w:rFonts w:ascii="Book Antiqua" w:hAnsi="Book Antiqua"/>
        </w:rPr>
        <w:t xml:space="preserve"> Because macroinvertebrates</w:t>
      </w:r>
      <w:r w:rsidR="008C631E" w:rsidRPr="00290EAB">
        <w:rPr>
          <w:rFonts w:ascii="Book Antiqua" w:hAnsi="Book Antiqua"/>
        </w:rPr>
        <w:t xml:space="preserve"> play such a crucial role in mediating</w:t>
      </w:r>
      <w:r w:rsidR="008B5DE7" w:rsidRPr="00290EAB">
        <w:rPr>
          <w:rFonts w:ascii="Book Antiqua" w:hAnsi="Book Antiqua"/>
        </w:rPr>
        <w:t xml:space="preserve"> food web</w:t>
      </w:r>
      <w:r w:rsidR="008C631E" w:rsidRPr="00290EAB">
        <w:rPr>
          <w:rFonts w:ascii="Book Antiqua" w:hAnsi="Book Antiqua"/>
        </w:rPr>
        <w:t xml:space="preserve"> interactions</w:t>
      </w:r>
      <w:r w:rsidR="008B5DE7" w:rsidRPr="00290EAB">
        <w:rPr>
          <w:rFonts w:ascii="Book Antiqua" w:hAnsi="Book Antiqua"/>
        </w:rPr>
        <w:t>, understanding</w:t>
      </w:r>
      <w:r w:rsidR="008C631E" w:rsidRPr="00290EAB">
        <w:rPr>
          <w:rFonts w:ascii="Book Antiqua" w:hAnsi="Book Antiqua"/>
        </w:rPr>
        <w:t xml:space="preserve"> their community dynamics can provide insight into broader ecosystem functioning. </w:t>
      </w:r>
      <w:r w:rsidR="00891C33">
        <w:rPr>
          <w:rFonts w:ascii="Book Antiqua" w:hAnsi="Book Antiqua"/>
        </w:rPr>
        <w:t xml:space="preserve"> </w:t>
      </w:r>
    </w:p>
    <w:p w14:paraId="5FD722CE" w14:textId="6D2886E8" w:rsidR="00EA4DC6" w:rsidRPr="00290EAB" w:rsidRDefault="0057325A" w:rsidP="00E072C8">
      <w:pPr>
        <w:spacing w:line="480" w:lineRule="auto"/>
        <w:rPr>
          <w:rFonts w:ascii="Book Antiqua" w:hAnsi="Book Antiqua"/>
        </w:rPr>
      </w:pPr>
      <w:r w:rsidRPr="00290EAB">
        <w:rPr>
          <w:rFonts w:ascii="Book Antiqua" w:hAnsi="Book Antiqua"/>
        </w:rPr>
        <w:tab/>
      </w:r>
      <w:commentRangeStart w:id="0"/>
      <w:r w:rsidR="000377A2" w:rsidRPr="00290EAB">
        <w:rPr>
          <w:rFonts w:ascii="Book Antiqua" w:hAnsi="Book Antiqua"/>
          <w:highlight w:val="yellow"/>
        </w:rPr>
        <w:softHyphen/>
      </w:r>
      <w:r w:rsidR="000377A2" w:rsidRPr="00290EAB">
        <w:rPr>
          <w:rFonts w:ascii="Book Antiqua" w:hAnsi="Book Antiqua"/>
          <w:highlight w:val="yellow"/>
        </w:rPr>
        <w:softHyphen/>
      </w:r>
      <w:r w:rsidR="00E669B6" w:rsidRPr="00290EAB">
        <w:rPr>
          <w:rFonts w:ascii="Book Antiqua" w:hAnsi="Book Antiqua"/>
          <w:highlight w:val="yellow"/>
        </w:rPr>
        <w:t>Clear cutting has</w:t>
      </w:r>
      <w:r w:rsidR="005B7159" w:rsidRPr="00290EAB">
        <w:rPr>
          <w:rFonts w:ascii="Book Antiqua" w:hAnsi="Book Antiqua"/>
          <w:highlight w:val="yellow"/>
        </w:rPr>
        <w:t xml:space="preserve"> </w:t>
      </w:r>
      <w:r w:rsidR="00E669B6" w:rsidRPr="00290EAB">
        <w:rPr>
          <w:rFonts w:ascii="Book Antiqua" w:hAnsi="Book Antiqua"/>
          <w:highlight w:val="yellow"/>
        </w:rPr>
        <w:t xml:space="preserve">been shown to have </w:t>
      </w:r>
      <w:r w:rsidR="005B7159" w:rsidRPr="00290EAB">
        <w:rPr>
          <w:rFonts w:ascii="Book Antiqua" w:hAnsi="Book Antiqua"/>
          <w:highlight w:val="yellow"/>
        </w:rPr>
        <w:t>a definite impact on stream</w:t>
      </w:r>
      <w:r w:rsidR="004D0F51">
        <w:rPr>
          <w:rFonts w:ascii="Book Antiqua" w:hAnsi="Book Antiqua"/>
          <w:highlight w:val="yellow"/>
        </w:rPr>
        <w:t xml:space="preserve"> food webs</w:t>
      </w:r>
      <w:r w:rsidR="005B7159" w:rsidRPr="00290EAB">
        <w:rPr>
          <w:rFonts w:ascii="Book Antiqua" w:hAnsi="Book Antiqua"/>
          <w:highlight w:val="yellow"/>
        </w:rPr>
        <w:t xml:space="preserve">, but local changes in light availability (on the meter scale) </w:t>
      </w:r>
      <w:r w:rsidR="009F606C" w:rsidRPr="00290EAB">
        <w:rPr>
          <w:rFonts w:ascii="Book Antiqua" w:hAnsi="Book Antiqua"/>
          <w:highlight w:val="yellow"/>
        </w:rPr>
        <w:t>have much more variable impacts on trophic interactions.</w:t>
      </w:r>
      <w:r w:rsidR="005D1055">
        <w:rPr>
          <w:rFonts w:ascii="Book Antiqua" w:hAnsi="Book Antiqua"/>
        </w:rPr>
        <w:t xml:space="preserve">  </w:t>
      </w:r>
      <w:r w:rsidR="004D0F51">
        <w:rPr>
          <w:rFonts w:ascii="Book Antiqua" w:hAnsi="Book Antiqua"/>
        </w:rPr>
        <w:t xml:space="preserve">Light can enhance algal growth, acting as a bottom-up driver of secondary production, but it can also increase foraging efficiency of fish, imposing a top-down pressure on macroinvertebrates.  </w:t>
      </w:r>
    </w:p>
    <w:commentRangeEnd w:id="0"/>
    <w:p w14:paraId="409C9A33" w14:textId="203301C2" w:rsidR="00586F82" w:rsidRDefault="009106F2" w:rsidP="00E072C8">
      <w:pPr>
        <w:spacing w:line="480" w:lineRule="auto"/>
        <w:rPr>
          <w:rFonts w:ascii="Book Antiqua" w:hAnsi="Book Antiqua"/>
        </w:rPr>
      </w:pPr>
      <w:r>
        <w:rPr>
          <w:rStyle w:val="CommentReference"/>
        </w:rPr>
        <w:commentReference w:id="0"/>
      </w:r>
      <w:r w:rsidR="005B7159" w:rsidRPr="00290EAB">
        <w:rPr>
          <w:rFonts w:ascii="Book Antiqua" w:hAnsi="Book Antiqua"/>
        </w:rPr>
        <w:t xml:space="preserve">Understanding the impacts of small canopy gaps, rather than large clear cuts, will be important for dictating future management practices. </w:t>
      </w:r>
    </w:p>
    <w:p w14:paraId="443FEA02" w14:textId="77777777" w:rsidR="008D6A3F" w:rsidRDefault="008D6A3F" w:rsidP="00E072C8">
      <w:pPr>
        <w:spacing w:line="480" w:lineRule="auto"/>
        <w:rPr>
          <w:rFonts w:ascii="Book Antiqua" w:hAnsi="Book Antiqua"/>
        </w:rPr>
      </w:pPr>
    </w:p>
    <w:p w14:paraId="276BBBE1" w14:textId="2C93EC37" w:rsidR="008D6A3F" w:rsidRDefault="008D6A3F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What, if any, is the impact of gaps on stream</w:t>
      </w:r>
      <w:r w:rsidR="00B003E8">
        <w:rPr>
          <w:rFonts w:ascii="Book Antiqua" w:hAnsi="Book Antiqua"/>
        </w:rPr>
        <w:t xml:space="preserve"> invertebrate communities? </w:t>
      </w:r>
    </w:p>
    <w:p w14:paraId="1A6ED107" w14:textId="63755730" w:rsidR="00B003E8" w:rsidRDefault="00B003E8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Does changing light conditions cascade through the </w:t>
      </w:r>
      <w:r w:rsidR="00B15F2D">
        <w:rPr>
          <w:rFonts w:ascii="Book Antiqua" w:hAnsi="Book Antiqua"/>
        </w:rPr>
        <w:t>food web</w:t>
      </w:r>
      <w:r>
        <w:rPr>
          <w:rFonts w:ascii="Book Antiqua" w:hAnsi="Book Antiqua"/>
        </w:rPr>
        <w:t>?</w:t>
      </w:r>
    </w:p>
    <w:p w14:paraId="7AE99E54" w14:textId="77777777" w:rsidR="00B003E8" w:rsidRPr="00290EAB" w:rsidRDefault="00B003E8" w:rsidP="00E072C8">
      <w:pPr>
        <w:spacing w:line="480" w:lineRule="auto"/>
        <w:rPr>
          <w:rFonts w:ascii="Book Antiqua" w:hAnsi="Book Antiqua"/>
        </w:rPr>
      </w:pPr>
    </w:p>
    <w:p w14:paraId="574CA635" w14:textId="77777777" w:rsidR="001B2A6A" w:rsidRDefault="001B2A6A" w:rsidP="00E072C8">
      <w:pPr>
        <w:spacing w:line="480" w:lineRule="auto"/>
      </w:pPr>
    </w:p>
    <w:p w14:paraId="32912BFA" w14:textId="77777777" w:rsidR="001B2A6A" w:rsidRDefault="001B2A6A" w:rsidP="00E072C8">
      <w:pPr>
        <w:spacing w:line="480" w:lineRule="auto"/>
      </w:pPr>
    </w:p>
    <w:p w14:paraId="0650DECE" w14:textId="77777777" w:rsidR="001B2A6A" w:rsidRDefault="001B2A6A" w:rsidP="00E072C8">
      <w:pPr>
        <w:spacing w:line="480" w:lineRule="auto"/>
      </w:pPr>
    </w:p>
    <w:p w14:paraId="6780352A" w14:textId="77777777" w:rsidR="001B2A6A" w:rsidRDefault="001B2A6A" w:rsidP="00E072C8">
      <w:pPr>
        <w:spacing w:line="480" w:lineRule="auto"/>
      </w:pPr>
    </w:p>
    <w:p w14:paraId="3C846C2B" w14:textId="77777777" w:rsidR="001B2A6A" w:rsidRDefault="001B2A6A" w:rsidP="00E072C8">
      <w:pPr>
        <w:spacing w:line="480" w:lineRule="auto"/>
      </w:pPr>
    </w:p>
    <w:p w14:paraId="3F367447" w14:textId="77777777" w:rsidR="001B2A6A" w:rsidRDefault="001B2A6A" w:rsidP="00E072C8">
      <w:pPr>
        <w:spacing w:line="480" w:lineRule="auto"/>
      </w:pPr>
    </w:p>
    <w:p w14:paraId="2717ACA6" w14:textId="77777777" w:rsidR="001B2A6A" w:rsidRDefault="001B2A6A" w:rsidP="00E072C8">
      <w:pPr>
        <w:spacing w:line="480" w:lineRule="auto"/>
      </w:pPr>
    </w:p>
    <w:p w14:paraId="6F2A8C89" w14:textId="7CF6541F" w:rsidR="00FE694D" w:rsidRDefault="00023E97" w:rsidP="00E072C8">
      <w:pPr>
        <w:spacing w:line="480" w:lineRule="auto"/>
      </w:pPr>
      <w:r>
        <w:lastRenderedPageBreak/>
        <w:t>Methods</w:t>
      </w:r>
    </w:p>
    <w:p w14:paraId="589F93CF" w14:textId="4F025885" w:rsidR="00023E97" w:rsidRDefault="00A115BA" w:rsidP="00E072C8">
      <w:pPr>
        <w:spacing w:line="480" w:lineRule="auto"/>
        <w:rPr>
          <w:i/>
        </w:rPr>
      </w:pPr>
      <w:r w:rsidRPr="00290EAB">
        <w:rPr>
          <w:i/>
        </w:rPr>
        <w:t xml:space="preserve">Study </w:t>
      </w:r>
      <w:r w:rsidR="00231AB1">
        <w:rPr>
          <w:i/>
        </w:rPr>
        <w:t>location</w:t>
      </w:r>
    </w:p>
    <w:p w14:paraId="55063C27" w14:textId="77777777" w:rsidR="001B2A6A" w:rsidRDefault="00A115BA" w:rsidP="00E072C8">
      <w:pPr>
        <w:spacing w:line="480" w:lineRule="auto"/>
      </w:pPr>
      <w:r>
        <w:rPr>
          <w:i/>
        </w:rPr>
        <w:tab/>
      </w:r>
      <w:r w:rsidR="006A437B">
        <w:t>The study consists</w:t>
      </w:r>
      <w:r w:rsidR="007366DD">
        <w:t xml:space="preserve"> of 5 reach pairs on five separate streams in the western Cascade Mountains of Oregon.  </w:t>
      </w:r>
      <w:r w:rsidR="004674C4">
        <w:t xml:space="preserve">Two of the reach pairs (W-100, W-113) </w:t>
      </w:r>
      <w:r w:rsidR="006A437B">
        <w:t>are</w:t>
      </w:r>
      <w:r w:rsidR="004674C4">
        <w:t xml:space="preserve"> located on private Weyerhaeuser Co. land, and three (LOON, CHUCK, MCTE) </w:t>
      </w:r>
      <w:r w:rsidR="006A437B">
        <w:t xml:space="preserve">are </w:t>
      </w:r>
      <w:r w:rsidR="004674C4">
        <w:t>located on U.S. Forest Service land, one of which (MCTE)</w:t>
      </w:r>
      <w:r w:rsidR="006A437B">
        <w:t xml:space="preserve"> is</w:t>
      </w:r>
      <w:r w:rsidR="004674C4">
        <w:t xml:space="preserve"> situated in the HJ Andrews Experimental Forest.  </w:t>
      </w:r>
      <w:r w:rsidR="00297B7F">
        <w:t>The western Cascades of Oregon have a Mediterranean climate, with stream flows declining during</w:t>
      </w:r>
      <w:r w:rsidR="009344E8">
        <w:t xml:space="preserve"> the hot and dry summer months (July-September)</w:t>
      </w:r>
      <w:r w:rsidR="006A437B">
        <w:t>,</w:t>
      </w:r>
      <w:r w:rsidR="009344E8">
        <w:t xml:space="preserve"> when this study </w:t>
      </w:r>
      <w:r w:rsidR="006A437B">
        <w:t>was conducted</w:t>
      </w:r>
      <w:r w:rsidR="009344E8">
        <w:t xml:space="preserve">.  </w:t>
      </w:r>
    </w:p>
    <w:p w14:paraId="7EE1EEA7" w14:textId="1884EB38" w:rsidR="00297B7F" w:rsidRDefault="007A08C3" w:rsidP="00290EAB">
      <w:pPr>
        <w:spacing w:line="480" w:lineRule="auto"/>
        <w:ind w:firstLine="720"/>
      </w:pPr>
      <w:r>
        <w:t xml:space="preserve">Sampling lasted two years with pre-treatment data gathered during summer 2017 and post-treatment data gathered during summer 2018. </w:t>
      </w:r>
      <w:r w:rsidR="00694C68">
        <w:t xml:space="preserve"> Canopy gaps were cut in the treatment reach during the winter of 2017-18 to </w:t>
      </w:r>
      <w:r w:rsidR="002B7C26">
        <w:t>permit</w:t>
      </w:r>
      <w:r w:rsidR="00694C68">
        <w:t xml:space="preserve"> </w:t>
      </w:r>
      <w:r w:rsidR="00694C68">
        <w:t xml:space="preserve">adequate time for response to the canopy manipulation.  </w:t>
      </w:r>
      <w:r w:rsidR="00290EAB">
        <w:t xml:space="preserve">The reach pair design </w:t>
      </w:r>
      <w:r w:rsidR="002B7C26">
        <w:t>is intended to account for inherent environmental variation among streams</w:t>
      </w:r>
    </w:p>
    <w:p w14:paraId="2D34B084" w14:textId="62C22432" w:rsidR="00A115BA" w:rsidRDefault="006A437B" w:rsidP="00290EAB">
      <w:pPr>
        <w:spacing w:line="480" w:lineRule="auto"/>
        <w:ind w:firstLine="720"/>
      </w:pPr>
      <w:r>
        <w:t>All of the streams are</w:t>
      </w:r>
      <w:r w:rsidR="004674C4">
        <w:t xml:space="preserve"> wadeable, fish-bearing streams with bankfull widths of 1-8 meters.</w:t>
      </w:r>
      <w:r w:rsidR="00B84402">
        <w:t xml:space="preserve">  </w:t>
      </w:r>
      <w:r w:rsidR="009344E8">
        <w:t>The streams run through 40-</w:t>
      </w:r>
      <w:r w:rsidR="00224BAD">
        <w:t>60-year-old</w:t>
      </w:r>
      <w:r w:rsidR="009344E8">
        <w:t xml:space="preserve"> forests</w:t>
      </w:r>
      <w:r w:rsidR="00224BAD">
        <w:t xml:space="preserve"> that had previously been harvested without leaving a riparian buffer.  Stream-side vegetation </w:t>
      </w:r>
      <w:r w:rsidR="00231AB1">
        <w:t xml:space="preserve">predominantly </w:t>
      </w:r>
      <w:r w:rsidR="00224BAD">
        <w:t xml:space="preserve">consists of </w:t>
      </w:r>
      <w:r w:rsidR="00231AB1">
        <w:t>red alder (</w:t>
      </w:r>
      <w:r w:rsidR="00231AB1">
        <w:rPr>
          <w:i/>
        </w:rPr>
        <w:t>Alnus rubra</w:t>
      </w:r>
      <w:r w:rsidR="00231AB1">
        <w:t>) and douglas fir (</w:t>
      </w:r>
      <w:r w:rsidR="00231AB1">
        <w:rPr>
          <w:i/>
        </w:rPr>
        <w:t>Pseudotsuga menzesii</w:t>
      </w:r>
      <w:r w:rsidR="00231AB1">
        <w:t>)</w:t>
      </w:r>
      <w:r w:rsidR="00106A22">
        <w:t xml:space="preserve">.  </w:t>
      </w:r>
    </w:p>
    <w:p w14:paraId="55A1D284" w14:textId="77777777" w:rsidR="00265986" w:rsidRDefault="00265986" w:rsidP="00265986">
      <w:pPr>
        <w:spacing w:line="480" w:lineRule="auto"/>
      </w:pPr>
    </w:p>
    <w:p w14:paraId="4D28B5BE" w14:textId="79AEBB84" w:rsidR="00265986" w:rsidRDefault="00265986" w:rsidP="00265986">
      <w:pPr>
        <w:spacing w:line="480" w:lineRule="auto"/>
        <w:rPr>
          <w:i/>
        </w:rPr>
      </w:pPr>
      <w:r>
        <w:rPr>
          <w:i/>
        </w:rPr>
        <w:t>Data Collection</w:t>
      </w:r>
    </w:p>
    <w:p w14:paraId="7C8AF38F" w14:textId="77777777" w:rsidR="00265986" w:rsidRPr="00265986" w:rsidRDefault="00265986" w:rsidP="00265986">
      <w:pPr>
        <w:spacing w:line="480" w:lineRule="auto"/>
      </w:pPr>
    </w:p>
    <w:p w14:paraId="65E4D56F" w14:textId="7037530E" w:rsidR="00265986" w:rsidRDefault="00265986" w:rsidP="00265986">
      <w:pPr>
        <w:spacing w:line="480" w:lineRule="auto"/>
      </w:pPr>
      <w:r>
        <w:rPr>
          <w:i/>
        </w:rPr>
        <w:t>Data Analysis</w:t>
      </w:r>
    </w:p>
    <w:p w14:paraId="27AF80C7" w14:textId="32F630DB" w:rsidR="00D0208C" w:rsidRDefault="00D0208C" w:rsidP="00E072C8">
      <w:pPr>
        <w:spacing w:line="480" w:lineRule="auto"/>
      </w:pPr>
      <w:bookmarkStart w:id="1" w:name="_GoBack"/>
      <w:bookmarkEnd w:id="1"/>
    </w:p>
    <w:sectPr w:rsidR="00D0208C" w:rsidSect="00A41D0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ckaness, Cedar" w:date="2019-02-13T21:49:00Z" w:initials="MC">
    <w:p w14:paraId="66B9C8E7" w14:textId="14372EDF" w:rsidR="009106F2" w:rsidRDefault="009106F2">
      <w:pPr>
        <w:pStyle w:val="CommentText"/>
      </w:pPr>
      <w:r>
        <w:rPr>
          <w:rStyle w:val="CommentReference"/>
        </w:rPr>
        <w:annotationRef/>
      </w:r>
      <w:r>
        <w:t>Need citation</w:t>
      </w:r>
      <w:r w:rsidR="005D1055">
        <w:t>, is this actually true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B9C8E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61E8D" w14:textId="77777777" w:rsidR="00F61E8F" w:rsidRDefault="00F61E8F" w:rsidP="00E072C8">
      <w:r>
        <w:separator/>
      </w:r>
    </w:p>
  </w:endnote>
  <w:endnote w:type="continuationSeparator" w:id="0">
    <w:p w14:paraId="55D4E7F4" w14:textId="77777777" w:rsidR="00F61E8F" w:rsidRDefault="00F61E8F" w:rsidP="00E0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E5FC9" w14:textId="77777777" w:rsidR="00F61E8F" w:rsidRDefault="00F61E8F" w:rsidP="00E072C8">
      <w:r>
        <w:separator/>
      </w:r>
    </w:p>
  </w:footnote>
  <w:footnote w:type="continuationSeparator" w:id="0">
    <w:p w14:paraId="5A188213" w14:textId="77777777" w:rsidR="00F61E8F" w:rsidRDefault="00F61E8F" w:rsidP="00E072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59C3" w14:textId="77777777" w:rsidR="00B84402" w:rsidRDefault="00B84402" w:rsidP="00AE4100">
    <w:pPr>
      <w:pStyle w:val="Header"/>
      <w:framePr w:wrap="none" w:vAnchor="text" w:hAnchor="margin" w:xAlign="right" w:y="1"/>
      <w:rPr>
        <w:ins w:id="2" w:author="Mackaness, Cedar" w:date="2019-02-13T22:37:00Z"/>
        <w:rStyle w:val="PageNumber"/>
      </w:rPr>
    </w:pPr>
    <w:ins w:id="3" w:author="Mackaness, Cedar" w:date="2019-02-13T22:37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570319D2" w14:textId="77777777" w:rsidR="00B84402" w:rsidRDefault="00B84402" w:rsidP="00B84402">
    <w:pPr>
      <w:pStyle w:val="Header"/>
      <w:ind w:right="360"/>
      <w:pPrChange w:id="4" w:author="Mackaness, Cedar" w:date="2019-02-13T22:37:00Z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6782A" w14:textId="77777777" w:rsidR="00B84402" w:rsidRDefault="00B84402" w:rsidP="00AE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6C7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212031" w14:textId="0BEE1505" w:rsidR="00E072C8" w:rsidRDefault="00E072C8" w:rsidP="00265986">
    <w:pPr>
      <w:pStyle w:val="Header"/>
      <w:tabs>
        <w:tab w:val="clear" w:pos="4680"/>
        <w:tab w:val="clear" w:pos="9360"/>
        <w:tab w:val="left" w:pos="8027"/>
      </w:tabs>
      <w:ind w:right="360"/>
    </w:pPr>
    <w:r>
      <w:t>Cedar Mackaness | Intro Drafts</w:t>
    </w:r>
    <w:r w:rsidR="00265986">
      <w:tab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ckaness, Cedar">
    <w15:presenceInfo w15:providerId="None" w15:userId="Mackaness, Ce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0A"/>
    <w:rsid w:val="00001C83"/>
    <w:rsid w:val="00022213"/>
    <w:rsid w:val="00023E97"/>
    <w:rsid w:val="000377A2"/>
    <w:rsid w:val="000A3C00"/>
    <w:rsid w:val="000B012A"/>
    <w:rsid w:val="00106A22"/>
    <w:rsid w:val="00106AB9"/>
    <w:rsid w:val="00130E69"/>
    <w:rsid w:val="001B2A6A"/>
    <w:rsid w:val="001F4F9F"/>
    <w:rsid w:val="00203D23"/>
    <w:rsid w:val="00224BAD"/>
    <w:rsid w:val="00231AB1"/>
    <w:rsid w:val="00252D08"/>
    <w:rsid w:val="00265986"/>
    <w:rsid w:val="00290EAB"/>
    <w:rsid w:val="00296AEE"/>
    <w:rsid w:val="00297387"/>
    <w:rsid w:val="00297B7F"/>
    <w:rsid w:val="002B7C26"/>
    <w:rsid w:val="002D3A61"/>
    <w:rsid w:val="00320C4F"/>
    <w:rsid w:val="003275F5"/>
    <w:rsid w:val="003821C7"/>
    <w:rsid w:val="003F3B29"/>
    <w:rsid w:val="004303BD"/>
    <w:rsid w:val="0044081B"/>
    <w:rsid w:val="004674C4"/>
    <w:rsid w:val="00470927"/>
    <w:rsid w:val="00472B25"/>
    <w:rsid w:val="00497BA6"/>
    <w:rsid w:val="004C0610"/>
    <w:rsid w:val="004D0F51"/>
    <w:rsid w:val="004E4C40"/>
    <w:rsid w:val="00527E7F"/>
    <w:rsid w:val="00560B3B"/>
    <w:rsid w:val="00564E12"/>
    <w:rsid w:val="0057325A"/>
    <w:rsid w:val="0058522A"/>
    <w:rsid w:val="00586F82"/>
    <w:rsid w:val="005B3863"/>
    <w:rsid w:val="005B7159"/>
    <w:rsid w:val="005D1055"/>
    <w:rsid w:val="005E6517"/>
    <w:rsid w:val="005F41E8"/>
    <w:rsid w:val="00613608"/>
    <w:rsid w:val="006241FD"/>
    <w:rsid w:val="00644C15"/>
    <w:rsid w:val="006633C6"/>
    <w:rsid w:val="00694C68"/>
    <w:rsid w:val="006A437B"/>
    <w:rsid w:val="006A5AEC"/>
    <w:rsid w:val="006D77E7"/>
    <w:rsid w:val="006D7CA6"/>
    <w:rsid w:val="0070745F"/>
    <w:rsid w:val="00725829"/>
    <w:rsid w:val="007358EC"/>
    <w:rsid w:val="007366DD"/>
    <w:rsid w:val="00770E71"/>
    <w:rsid w:val="007761CA"/>
    <w:rsid w:val="007A08C3"/>
    <w:rsid w:val="007A361B"/>
    <w:rsid w:val="007B2C92"/>
    <w:rsid w:val="0081721A"/>
    <w:rsid w:val="00853A64"/>
    <w:rsid w:val="00891C33"/>
    <w:rsid w:val="00896F5A"/>
    <w:rsid w:val="008B33F9"/>
    <w:rsid w:val="008B5DE7"/>
    <w:rsid w:val="008C631E"/>
    <w:rsid w:val="008D6A3F"/>
    <w:rsid w:val="009106F2"/>
    <w:rsid w:val="009344E8"/>
    <w:rsid w:val="009F606C"/>
    <w:rsid w:val="00A02B21"/>
    <w:rsid w:val="00A04A09"/>
    <w:rsid w:val="00A115BA"/>
    <w:rsid w:val="00A41D00"/>
    <w:rsid w:val="00A90C2C"/>
    <w:rsid w:val="00AF1FB3"/>
    <w:rsid w:val="00B003E8"/>
    <w:rsid w:val="00B1062C"/>
    <w:rsid w:val="00B15F2D"/>
    <w:rsid w:val="00B25859"/>
    <w:rsid w:val="00B84402"/>
    <w:rsid w:val="00B90B7A"/>
    <w:rsid w:val="00BB560A"/>
    <w:rsid w:val="00C041FD"/>
    <w:rsid w:val="00C54991"/>
    <w:rsid w:val="00C84970"/>
    <w:rsid w:val="00CF149B"/>
    <w:rsid w:val="00D0208C"/>
    <w:rsid w:val="00D327C3"/>
    <w:rsid w:val="00D47247"/>
    <w:rsid w:val="00DC26BC"/>
    <w:rsid w:val="00E072C8"/>
    <w:rsid w:val="00E25174"/>
    <w:rsid w:val="00E325C3"/>
    <w:rsid w:val="00E65290"/>
    <w:rsid w:val="00E669B6"/>
    <w:rsid w:val="00E76C7B"/>
    <w:rsid w:val="00EA4DC6"/>
    <w:rsid w:val="00F136E8"/>
    <w:rsid w:val="00F564BE"/>
    <w:rsid w:val="00F61E8F"/>
    <w:rsid w:val="00F63FAB"/>
    <w:rsid w:val="00F6499B"/>
    <w:rsid w:val="00F80001"/>
    <w:rsid w:val="00F97D17"/>
    <w:rsid w:val="00FD6152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B3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2C8"/>
  </w:style>
  <w:style w:type="paragraph" w:styleId="Footer">
    <w:name w:val="footer"/>
    <w:basedOn w:val="Normal"/>
    <w:link w:val="Foot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2C8"/>
  </w:style>
  <w:style w:type="paragraph" w:styleId="BalloonText">
    <w:name w:val="Balloon Text"/>
    <w:basedOn w:val="Normal"/>
    <w:link w:val="BalloonTextChar"/>
    <w:uiPriority w:val="99"/>
    <w:semiHidden/>
    <w:unhideWhenUsed/>
    <w:rsid w:val="00CF14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06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6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6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6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6F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84402"/>
  </w:style>
  <w:style w:type="paragraph" w:styleId="Revision">
    <w:name w:val="Revision"/>
    <w:hidden/>
    <w:uiPriority w:val="99"/>
    <w:semiHidden/>
    <w:rsid w:val="002B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604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Mackaness, Cedar</cp:lastModifiedBy>
  <cp:revision>48</cp:revision>
  <dcterms:created xsi:type="dcterms:W3CDTF">2019-02-07T17:57:00Z</dcterms:created>
  <dcterms:modified xsi:type="dcterms:W3CDTF">2019-02-14T07:10:00Z</dcterms:modified>
</cp:coreProperties>
</file>