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591F1" w14:textId="6A21B310" w:rsidR="00586F82" w:rsidRPr="00290EAB" w:rsidRDefault="00586F82" w:rsidP="004E4C40">
      <w:pPr>
        <w:spacing w:line="480" w:lineRule="auto"/>
        <w:ind w:firstLine="720"/>
        <w:rPr>
          <w:rFonts w:ascii="Book Antiqua" w:hAnsi="Book Antiqua"/>
        </w:rPr>
      </w:pPr>
      <w:r w:rsidRPr="00290EAB">
        <w:rPr>
          <w:rFonts w:ascii="Book Antiqua" w:hAnsi="Book Antiqua"/>
        </w:rPr>
        <w:t xml:space="preserve">Streams and their biota </w:t>
      </w:r>
      <w:r w:rsidR="000B012A" w:rsidRPr="00290EAB">
        <w:rPr>
          <w:rFonts w:ascii="Book Antiqua" w:hAnsi="Book Antiqua"/>
        </w:rPr>
        <w:t xml:space="preserve">are inherently linked to </w:t>
      </w:r>
      <w:r w:rsidRPr="00290EAB">
        <w:rPr>
          <w:rFonts w:ascii="Book Antiqua" w:hAnsi="Book Antiqua"/>
        </w:rPr>
        <w:t>ri</w:t>
      </w:r>
      <w:r w:rsidR="000B012A" w:rsidRPr="00290EAB">
        <w:rPr>
          <w:rFonts w:ascii="Book Antiqua" w:hAnsi="Book Antiqua"/>
        </w:rPr>
        <w:t>parian vegetation</w:t>
      </w:r>
      <w:r w:rsidR="00CF149B" w:rsidRPr="00290EAB">
        <w:rPr>
          <w:rFonts w:ascii="Book Antiqua" w:hAnsi="Book Antiqua"/>
        </w:rPr>
        <w:t xml:space="preserve"> in forested systems</w:t>
      </w:r>
      <w:del w:id="0" w:author="Microsoft Office User" w:date="2019-02-14T09:32:00Z">
        <w:r w:rsidRPr="005B72C2" w:rsidDel="005B72C2">
          <w:rPr>
            <w:rFonts w:ascii="Book Antiqua" w:hAnsi="Book Antiqua"/>
            <w:color w:val="FF0000"/>
          </w:rPr>
          <w:delText>: when we alter streamside vegetation we are altering streams</w:delText>
        </w:r>
      </w:del>
      <w:r w:rsidRPr="00290EAB">
        <w:rPr>
          <w:rFonts w:ascii="Book Antiqua" w:hAnsi="Book Antiqua"/>
        </w:rPr>
        <w:t xml:space="preserve">.  </w:t>
      </w:r>
      <w:r w:rsidR="004303BD" w:rsidRPr="00290EAB">
        <w:rPr>
          <w:rFonts w:ascii="Book Antiqua" w:hAnsi="Book Antiqua"/>
        </w:rPr>
        <w:t xml:space="preserve">In the Pacific Northwest </w:t>
      </w:r>
      <w:r w:rsidR="00AF1FB3">
        <w:rPr>
          <w:rFonts w:ascii="Book Antiqua" w:hAnsi="Book Antiqua"/>
        </w:rPr>
        <w:t>(PNW)</w:t>
      </w:r>
      <w:ins w:id="1" w:author="Microsoft Office User" w:date="2019-02-14T09:32:00Z">
        <w:r w:rsidR="005B72C2">
          <w:rPr>
            <w:rFonts w:ascii="Book Antiqua" w:hAnsi="Book Antiqua"/>
          </w:rPr>
          <w:t xml:space="preserve"> region</w:t>
        </w:r>
      </w:ins>
      <w:r w:rsidR="00AF1FB3">
        <w:rPr>
          <w:rFonts w:ascii="Book Antiqua" w:hAnsi="Book Antiqua"/>
        </w:rPr>
        <w:t xml:space="preserve"> </w:t>
      </w:r>
      <w:r w:rsidR="004303BD" w:rsidRPr="00290EAB">
        <w:rPr>
          <w:rFonts w:ascii="Book Antiqua" w:hAnsi="Book Antiqua"/>
        </w:rPr>
        <w:t xml:space="preserve">of </w:t>
      </w:r>
      <w:del w:id="2" w:author="Microsoft Office User" w:date="2019-02-14T09:32:00Z">
        <w:r w:rsidR="004303BD" w:rsidRPr="00290EAB" w:rsidDel="005B72C2">
          <w:rPr>
            <w:rFonts w:ascii="Book Antiqua" w:hAnsi="Book Antiqua"/>
          </w:rPr>
          <w:delText>the United States</w:delText>
        </w:r>
      </w:del>
      <w:ins w:id="3" w:author="Microsoft Office User" w:date="2019-02-14T09:32:00Z">
        <w:r w:rsidR="005B72C2">
          <w:rPr>
            <w:rFonts w:ascii="Book Antiqua" w:hAnsi="Book Antiqua"/>
          </w:rPr>
          <w:t>North America</w:t>
        </w:r>
      </w:ins>
      <w:r w:rsidR="004303BD" w:rsidRPr="00290EAB">
        <w:rPr>
          <w:rFonts w:ascii="Book Antiqua" w:hAnsi="Book Antiqua"/>
        </w:rPr>
        <w:t xml:space="preserve">, riparian forests have </w:t>
      </w:r>
      <w:r w:rsidR="00C041FD" w:rsidRPr="00290EAB">
        <w:rPr>
          <w:rFonts w:ascii="Book Antiqua" w:hAnsi="Book Antiqua"/>
        </w:rPr>
        <w:t>undergone a drastic shift in the past half century</w:t>
      </w:r>
      <w:ins w:id="4" w:author="Microsoft Office User" w:date="2019-02-14T09:32:00Z">
        <w:r w:rsidR="005B72C2">
          <w:rPr>
            <w:rFonts w:ascii="Book Antiqua" w:hAnsi="Book Antiqua"/>
          </w:rPr>
          <w:t xml:space="preserve"> with </w:t>
        </w:r>
      </w:ins>
      <w:del w:id="5" w:author="Microsoft Office User" w:date="2019-02-14T09:32:00Z">
        <w:r w:rsidR="00D47247" w:rsidDel="005B72C2">
          <w:rPr>
            <w:rFonts w:ascii="Book Antiqua" w:hAnsi="Book Antiqua"/>
          </w:rPr>
          <w:delText>.</w:delText>
        </w:r>
        <w:r w:rsidR="00C041FD" w:rsidRPr="00290EAB" w:rsidDel="005B72C2">
          <w:rPr>
            <w:rFonts w:ascii="Book Antiqua" w:hAnsi="Book Antiqua"/>
          </w:rPr>
          <w:delText xml:space="preserve"> </w:delText>
        </w:r>
        <w:r w:rsidR="00D47247" w:rsidDel="005B72C2">
          <w:rPr>
            <w:rFonts w:ascii="Book Antiqua" w:hAnsi="Book Antiqua"/>
          </w:rPr>
          <w:delText>D</w:delText>
        </w:r>
      </w:del>
      <w:ins w:id="6" w:author="Microsoft Office User" w:date="2019-02-14T09:32:00Z">
        <w:r w:rsidR="005B72C2">
          <w:rPr>
            <w:rFonts w:ascii="Book Antiqua" w:hAnsi="Book Antiqua"/>
          </w:rPr>
          <w:t>d</w:t>
        </w:r>
      </w:ins>
      <w:r w:rsidR="00C041FD" w:rsidRPr="00290EAB">
        <w:rPr>
          <w:rFonts w:ascii="Book Antiqua" w:hAnsi="Book Antiqua"/>
        </w:rPr>
        <w:t>ecades</w:t>
      </w:r>
      <w:r w:rsidR="004303BD" w:rsidRPr="00290EAB">
        <w:rPr>
          <w:rFonts w:ascii="Book Antiqua" w:hAnsi="Book Antiqua"/>
        </w:rPr>
        <w:t xml:space="preserve"> of heavy harvesting </w:t>
      </w:r>
      <w:del w:id="7" w:author="Microsoft Office User" w:date="2019-02-14T09:32:00Z">
        <w:r w:rsidR="00D47247" w:rsidDel="005B72C2">
          <w:rPr>
            <w:rFonts w:ascii="Book Antiqua" w:hAnsi="Book Antiqua"/>
          </w:rPr>
          <w:delText xml:space="preserve">have </w:delText>
        </w:r>
      </w:del>
      <w:del w:id="8" w:author="Microsoft Office User" w:date="2019-02-14T09:30:00Z">
        <w:r w:rsidR="00D47247" w:rsidDel="005B72C2">
          <w:rPr>
            <w:rFonts w:ascii="Book Antiqua" w:hAnsi="Book Antiqua"/>
          </w:rPr>
          <w:delText>given way</w:delText>
        </w:r>
      </w:del>
      <w:ins w:id="9" w:author="Microsoft Office User" w:date="2019-02-14T09:30:00Z">
        <w:r w:rsidR="005B72C2">
          <w:rPr>
            <w:rFonts w:ascii="Book Antiqua" w:hAnsi="Book Antiqua"/>
          </w:rPr>
          <w:t>result</w:t>
        </w:r>
      </w:ins>
      <w:ins w:id="10" w:author="Microsoft Office User" w:date="2019-02-14T09:32:00Z">
        <w:r w:rsidR="005B72C2">
          <w:rPr>
            <w:rFonts w:ascii="Book Antiqua" w:hAnsi="Book Antiqua"/>
          </w:rPr>
          <w:t>ing</w:t>
        </w:r>
      </w:ins>
      <w:ins w:id="11" w:author="Microsoft Office User" w:date="2019-02-14T09:30:00Z">
        <w:r w:rsidR="005B72C2">
          <w:rPr>
            <w:rFonts w:ascii="Book Antiqua" w:hAnsi="Book Antiqua"/>
          </w:rPr>
          <w:t xml:space="preserve"> in</w:t>
        </w:r>
      </w:ins>
      <w:del w:id="12" w:author="Microsoft Office User" w:date="2019-02-14T09:30:00Z">
        <w:r w:rsidR="00D47247" w:rsidDel="005B72C2">
          <w:rPr>
            <w:rFonts w:ascii="Book Antiqua" w:hAnsi="Book Antiqua"/>
          </w:rPr>
          <w:delText xml:space="preserve"> </w:delText>
        </w:r>
      </w:del>
      <w:ins w:id="13" w:author="Microsoft Office User" w:date="2019-02-14T09:30:00Z">
        <w:r w:rsidR="005B72C2">
          <w:rPr>
            <w:rFonts w:ascii="Book Antiqua" w:hAnsi="Book Antiqua"/>
          </w:rPr>
          <w:t xml:space="preserve"> </w:t>
        </w:r>
      </w:ins>
      <w:del w:id="14" w:author="Microsoft Office User" w:date="2019-02-14T09:30:00Z">
        <w:r w:rsidR="00D47247" w:rsidDel="005B72C2">
          <w:rPr>
            <w:rFonts w:ascii="Book Antiqua" w:hAnsi="Book Antiqua"/>
          </w:rPr>
          <w:delText>to</w:delText>
        </w:r>
        <w:r w:rsidR="005B3863" w:rsidDel="005B72C2">
          <w:rPr>
            <w:rFonts w:ascii="Book Antiqua" w:hAnsi="Book Antiqua"/>
          </w:rPr>
          <w:delText xml:space="preserve"> our</w:delText>
        </w:r>
        <w:r w:rsidR="004303BD" w:rsidRPr="00290EAB" w:rsidDel="005B72C2">
          <w:rPr>
            <w:rFonts w:ascii="Book Antiqua" w:hAnsi="Book Antiqua"/>
          </w:rPr>
          <w:delText xml:space="preserve"> current</w:delText>
        </w:r>
      </w:del>
      <w:ins w:id="15" w:author="Microsoft Office User" w:date="2019-02-14T09:30:00Z">
        <w:r w:rsidR="005B72C2">
          <w:rPr>
            <w:rFonts w:ascii="Book Antiqua" w:hAnsi="Book Antiqua"/>
          </w:rPr>
          <w:t>a landscape</w:t>
        </w:r>
      </w:ins>
      <w:r w:rsidR="004303BD" w:rsidRPr="00290EAB">
        <w:rPr>
          <w:rFonts w:ascii="Book Antiqua" w:hAnsi="Book Antiqua"/>
        </w:rPr>
        <w:t xml:space="preserve"> </w:t>
      </w:r>
      <w:del w:id="16" w:author="Microsoft Office User" w:date="2019-02-14T09:30:00Z">
        <w:r w:rsidR="004303BD" w:rsidRPr="00290EAB" w:rsidDel="005B72C2">
          <w:rPr>
            <w:rFonts w:ascii="Book Antiqua" w:hAnsi="Book Antiqua"/>
          </w:rPr>
          <w:delText xml:space="preserve">state </w:delText>
        </w:r>
      </w:del>
      <w:ins w:id="17" w:author="Microsoft Office User" w:date="2019-02-14T09:30:00Z">
        <w:r w:rsidR="005B72C2">
          <w:rPr>
            <w:rFonts w:ascii="Book Antiqua" w:hAnsi="Book Antiqua"/>
          </w:rPr>
          <w:t xml:space="preserve">dominated by </w:t>
        </w:r>
      </w:ins>
      <w:del w:id="18" w:author="Microsoft Office User" w:date="2019-02-14T09:31:00Z">
        <w:r w:rsidR="004303BD" w:rsidRPr="00290EAB" w:rsidDel="005B72C2">
          <w:rPr>
            <w:rFonts w:ascii="Book Antiqua" w:hAnsi="Book Antiqua"/>
          </w:rPr>
          <w:delText xml:space="preserve">of </w:delText>
        </w:r>
      </w:del>
      <w:r w:rsidR="004303BD" w:rsidRPr="00290EAB">
        <w:rPr>
          <w:rFonts w:ascii="Book Antiqua" w:hAnsi="Book Antiqua"/>
        </w:rPr>
        <w:t>dense second-growth vegetation</w:t>
      </w:r>
      <w:del w:id="19" w:author="Microsoft Office User" w:date="2019-02-14T09:31:00Z">
        <w:r w:rsidR="004303BD" w:rsidRPr="00290EAB" w:rsidDel="005B72C2">
          <w:rPr>
            <w:rFonts w:ascii="Book Antiqua" w:hAnsi="Book Antiqua"/>
          </w:rPr>
          <w:delText xml:space="preserve"> as a result of</w:delText>
        </w:r>
      </w:del>
      <w:del w:id="20" w:author="Microsoft Office User" w:date="2019-02-14T09:32:00Z">
        <w:r w:rsidR="004303BD" w:rsidRPr="00290EAB" w:rsidDel="005B72C2">
          <w:rPr>
            <w:rFonts w:ascii="Book Antiqua" w:hAnsi="Book Antiqua"/>
          </w:rPr>
          <w:delText xml:space="preserve"> contemporary forest management practices</w:delText>
        </w:r>
      </w:del>
      <w:r w:rsidR="004303BD" w:rsidRPr="00290EAB">
        <w:rPr>
          <w:rFonts w:ascii="Book Antiqua" w:hAnsi="Book Antiqua"/>
        </w:rPr>
        <w:t xml:space="preserve">. </w:t>
      </w:r>
      <w:del w:id="21" w:author="Microsoft Office User" w:date="2019-02-14T09:33:00Z">
        <w:r w:rsidR="004303BD" w:rsidRPr="00290EAB" w:rsidDel="005B72C2">
          <w:rPr>
            <w:rFonts w:ascii="Book Antiqua" w:hAnsi="Book Antiqua"/>
          </w:rPr>
          <w:delText xml:space="preserve">With </w:delText>
        </w:r>
      </w:del>
      <w:ins w:id="22" w:author="Microsoft Office User" w:date="2019-02-14T09:33:00Z">
        <w:r w:rsidR="005B72C2">
          <w:rPr>
            <w:rFonts w:ascii="Book Antiqua" w:hAnsi="Book Antiqua"/>
          </w:rPr>
          <w:t>For streams that run thought these forests,</w:t>
        </w:r>
        <w:r w:rsidR="005B72C2" w:rsidRPr="00290EAB">
          <w:rPr>
            <w:rFonts w:ascii="Book Antiqua" w:hAnsi="Book Antiqua"/>
          </w:rPr>
          <w:t xml:space="preserve"> </w:t>
        </w:r>
      </w:ins>
      <w:r w:rsidR="004303BD" w:rsidRPr="00290EAB">
        <w:rPr>
          <w:rFonts w:ascii="Book Antiqua" w:hAnsi="Book Antiqua"/>
        </w:rPr>
        <w:t xml:space="preserve">dense vegetation </w:t>
      </w:r>
      <w:del w:id="23" w:author="Mackaness, Cedar" w:date="2019-02-15T15:40:00Z">
        <w:r w:rsidR="004303BD" w:rsidRPr="00290EAB" w:rsidDel="007F446F">
          <w:rPr>
            <w:rFonts w:ascii="Book Antiqua" w:hAnsi="Book Antiqua"/>
          </w:rPr>
          <w:delText>comes a reduction in</w:delText>
        </w:r>
      </w:del>
      <w:r w:rsidR="007F446F">
        <w:rPr>
          <w:rFonts w:ascii="Book Antiqua" w:hAnsi="Book Antiqua"/>
        </w:rPr>
        <w:t>decreases</w:t>
      </w:r>
      <w:r w:rsidR="004303BD" w:rsidRPr="00290EAB">
        <w:rPr>
          <w:rFonts w:ascii="Book Antiqua" w:hAnsi="Book Antiqua"/>
        </w:rPr>
        <w:t xml:space="preserve"> light availability </w:t>
      </w:r>
      <w:ins w:id="24" w:author="Microsoft Office User" w:date="2019-02-14T09:33:00Z">
        <w:r w:rsidR="005B72C2">
          <w:rPr>
            <w:rFonts w:ascii="Book Antiqua" w:hAnsi="Book Antiqua"/>
          </w:rPr>
          <w:t xml:space="preserve">and </w:t>
        </w:r>
      </w:ins>
      <w:del w:id="25" w:author="Microsoft Office User" w:date="2019-02-14T09:33:00Z">
        <w:r w:rsidR="004303BD" w:rsidRPr="00290EAB" w:rsidDel="005B72C2">
          <w:rPr>
            <w:rFonts w:ascii="Book Antiqua" w:hAnsi="Book Antiqua"/>
          </w:rPr>
          <w:delText xml:space="preserve">to streams </w:delText>
        </w:r>
        <w:r w:rsidR="00C041FD" w:rsidRPr="00290EAB" w:rsidDel="005B72C2">
          <w:rPr>
            <w:rFonts w:ascii="Book Antiqua" w:hAnsi="Book Antiqua"/>
          </w:rPr>
          <w:delText>on the forest floor</w:delText>
        </w:r>
        <w:r w:rsidR="0044081B" w:rsidRPr="00290EAB" w:rsidDel="005B72C2">
          <w:rPr>
            <w:rFonts w:ascii="Book Antiqua" w:hAnsi="Book Antiqua"/>
          </w:rPr>
          <w:delText xml:space="preserve"> and </w:delText>
        </w:r>
      </w:del>
      <w:r w:rsidR="003F3B29" w:rsidRPr="00290EAB">
        <w:rPr>
          <w:rFonts w:ascii="Book Antiqua" w:hAnsi="Book Antiqua"/>
        </w:rPr>
        <w:t xml:space="preserve">subsequent </w:t>
      </w:r>
      <w:r w:rsidR="0044081B" w:rsidRPr="00290EAB">
        <w:rPr>
          <w:rFonts w:ascii="Book Antiqua" w:hAnsi="Book Antiqua"/>
        </w:rPr>
        <w:t xml:space="preserve">light limitation </w:t>
      </w:r>
      <w:ins w:id="26" w:author="Mackaness, Cedar" w:date="2019-02-15T15:40:00Z">
        <w:r w:rsidR="007F446F">
          <w:rPr>
            <w:rFonts w:ascii="Book Antiqua" w:hAnsi="Book Antiqua"/>
          </w:rPr>
          <w:t xml:space="preserve">reduces </w:t>
        </w:r>
      </w:ins>
      <w:del w:id="27" w:author="Mackaness, Cedar" w:date="2019-02-15T15:40:00Z">
        <w:r w:rsidR="0044081B" w:rsidRPr="00290EAB" w:rsidDel="007F446F">
          <w:rPr>
            <w:rFonts w:ascii="Book Antiqua" w:hAnsi="Book Antiqua"/>
          </w:rPr>
          <w:delText xml:space="preserve">of </w:delText>
        </w:r>
      </w:del>
      <w:r w:rsidR="003F3B29" w:rsidRPr="00290EAB">
        <w:rPr>
          <w:rFonts w:ascii="Book Antiqua" w:hAnsi="Book Antiqua"/>
        </w:rPr>
        <w:t xml:space="preserve">benthic </w:t>
      </w:r>
      <w:r w:rsidR="0044081B" w:rsidRPr="00290EAB">
        <w:rPr>
          <w:rFonts w:ascii="Book Antiqua" w:hAnsi="Book Antiqua"/>
        </w:rPr>
        <w:t>primary production</w:t>
      </w:r>
      <w:r w:rsidR="00C041FD" w:rsidRPr="00290EAB">
        <w:rPr>
          <w:rFonts w:ascii="Book Antiqua" w:hAnsi="Book Antiqua"/>
        </w:rPr>
        <w:t xml:space="preserve">. </w:t>
      </w:r>
      <w:ins w:id="28" w:author="Microsoft Office User" w:date="2019-02-14T09:35:00Z">
        <w:r w:rsidR="005B72C2">
          <w:rPr>
            <w:rFonts w:ascii="Book Antiqua" w:hAnsi="Book Antiqua"/>
          </w:rPr>
          <w:t xml:space="preserve"> </w:t>
        </w:r>
      </w:ins>
      <w:ins w:id="29" w:author="Microsoft Office User" w:date="2019-02-14T09:37:00Z">
        <w:r w:rsidR="005045E3">
          <w:rPr>
            <w:rFonts w:ascii="Book Antiqua" w:hAnsi="Book Antiqua"/>
          </w:rPr>
          <w:t>In many systems</w:t>
        </w:r>
      </w:ins>
      <w:ins w:id="30" w:author="Microsoft Office User" w:date="2019-02-14T09:41:00Z">
        <w:r w:rsidR="005045E3">
          <w:rPr>
            <w:rFonts w:ascii="Book Antiqua" w:hAnsi="Book Antiqua"/>
          </w:rPr>
          <w:t>,</w:t>
        </w:r>
      </w:ins>
      <w:ins w:id="31" w:author="Microsoft Office User" w:date="2019-02-14T09:37:00Z">
        <w:r w:rsidR="005045E3">
          <w:rPr>
            <w:rFonts w:ascii="Book Antiqua" w:hAnsi="Book Antiqua"/>
          </w:rPr>
          <w:t xml:space="preserve"> </w:t>
        </w:r>
      </w:ins>
      <w:del w:id="32" w:author="Microsoft Office User" w:date="2019-02-14T09:36:00Z">
        <w:r w:rsidR="0044081B" w:rsidRPr="00290EAB" w:rsidDel="005B72C2">
          <w:rPr>
            <w:rFonts w:ascii="Book Antiqua" w:hAnsi="Book Antiqua"/>
          </w:rPr>
          <w:delText xml:space="preserve">Because </w:delText>
        </w:r>
      </w:del>
      <w:r w:rsidR="0044081B" w:rsidRPr="00290EAB">
        <w:rPr>
          <w:rFonts w:ascii="Book Antiqua" w:hAnsi="Book Antiqua"/>
        </w:rPr>
        <w:t xml:space="preserve">higher trophic levels </w:t>
      </w:r>
      <w:del w:id="33" w:author="Microsoft Office User" w:date="2019-02-14T09:34:00Z">
        <w:r w:rsidR="0044081B" w:rsidRPr="00290EAB" w:rsidDel="005B72C2">
          <w:rPr>
            <w:rFonts w:ascii="Book Antiqua" w:hAnsi="Book Antiqua"/>
          </w:rPr>
          <w:delText xml:space="preserve">are </w:delText>
        </w:r>
      </w:del>
      <w:ins w:id="34" w:author="Microsoft Office User" w:date="2019-02-14T09:34:00Z">
        <w:r w:rsidR="005B72C2">
          <w:rPr>
            <w:rFonts w:ascii="Book Antiqua" w:hAnsi="Book Antiqua"/>
          </w:rPr>
          <w:t>can be</w:t>
        </w:r>
        <w:r w:rsidR="005B72C2" w:rsidRPr="00290EAB">
          <w:rPr>
            <w:rFonts w:ascii="Book Antiqua" w:hAnsi="Book Antiqua"/>
          </w:rPr>
          <w:t xml:space="preserve"> </w:t>
        </w:r>
      </w:ins>
      <w:r w:rsidR="0044081B" w:rsidRPr="00290EAB">
        <w:rPr>
          <w:rFonts w:ascii="Book Antiqua" w:hAnsi="Book Antiqua"/>
        </w:rPr>
        <w:t xml:space="preserve">disproportionately supported by algae, </w:t>
      </w:r>
      <w:ins w:id="35" w:author="Microsoft Office User" w:date="2019-02-14T09:41:00Z">
        <w:r w:rsidR="005045E3">
          <w:rPr>
            <w:rFonts w:ascii="Book Antiqua" w:hAnsi="Book Antiqua"/>
          </w:rPr>
          <w:t xml:space="preserve">and </w:t>
        </w:r>
      </w:ins>
      <w:r w:rsidR="0044081B" w:rsidRPr="00290EAB">
        <w:rPr>
          <w:rFonts w:ascii="Book Antiqua" w:hAnsi="Book Antiqua"/>
        </w:rPr>
        <w:t>a shift i</w:t>
      </w:r>
      <w:r w:rsidR="007F446F">
        <w:rPr>
          <w:rFonts w:ascii="Book Antiqua" w:hAnsi="Book Antiqua"/>
        </w:rPr>
        <w:t>n this basal resource can have</w:t>
      </w:r>
      <w:r w:rsidR="0044081B" w:rsidRPr="00290EAB">
        <w:rPr>
          <w:rFonts w:ascii="Book Antiqua" w:hAnsi="Book Antiqua"/>
        </w:rPr>
        <w:t xml:space="preserve"> substantial effect</w:t>
      </w:r>
      <w:ins w:id="36" w:author="Microsoft Office User" w:date="2019-02-14T09:41:00Z">
        <w:r w:rsidR="005045E3">
          <w:rPr>
            <w:rFonts w:ascii="Book Antiqua" w:hAnsi="Book Antiqua"/>
          </w:rPr>
          <w:t>s on</w:t>
        </w:r>
      </w:ins>
      <w:r w:rsidR="0044081B" w:rsidRPr="00290EAB">
        <w:rPr>
          <w:rFonts w:ascii="Book Antiqua" w:hAnsi="Book Antiqua"/>
        </w:rPr>
        <w:t xml:space="preserve"> </w:t>
      </w:r>
      <w:del w:id="37" w:author="Microsoft Office User" w:date="2019-02-14T09:38:00Z">
        <w:r w:rsidR="0044081B" w:rsidRPr="00290EAB" w:rsidDel="005045E3">
          <w:rPr>
            <w:rFonts w:ascii="Book Antiqua" w:hAnsi="Book Antiqua"/>
          </w:rPr>
          <w:delText xml:space="preserve">on </w:delText>
        </w:r>
      </w:del>
      <w:ins w:id="38" w:author="Microsoft Office User" w:date="2019-02-14T09:38:00Z">
        <w:r w:rsidR="005045E3">
          <w:rPr>
            <w:rFonts w:ascii="Book Antiqua" w:hAnsi="Book Antiqua"/>
          </w:rPr>
          <w:t>stream</w:t>
        </w:r>
        <w:r w:rsidR="005045E3" w:rsidRPr="00290EAB">
          <w:rPr>
            <w:rFonts w:ascii="Book Antiqua" w:hAnsi="Book Antiqua"/>
          </w:rPr>
          <w:t xml:space="preserve"> </w:t>
        </w:r>
      </w:ins>
      <w:r w:rsidR="0044081B" w:rsidRPr="00290EAB">
        <w:rPr>
          <w:rFonts w:ascii="Book Antiqua" w:hAnsi="Book Antiqua"/>
        </w:rPr>
        <w:t xml:space="preserve">biota. </w:t>
      </w:r>
      <w:r w:rsidR="003275F5" w:rsidRPr="00290EAB">
        <w:rPr>
          <w:rFonts w:ascii="Book Antiqua" w:hAnsi="Book Antiqua"/>
        </w:rPr>
        <w:t xml:space="preserve">Earlier research has shown that relieving light limitation by </w:t>
      </w:r>
      <w:r w:rsidR="00F80001" w:rsidRPr="00290EAB">
        <w:rPr>
          <w:rFonts w:ascii="Book Antiqua" w:hAnsi="Book Antiqua"/>
        </w:rPr>
        <w:t>clear-cutting</w:t>
      </w:r>
      <w:r w:rsidR="003275F5" w:rsidRPr="00290EAB">
        <w:rPr>
          <w:rFonts w:ascii="Book Antiqua" w:hAnsi="Book Antiqua"/>
        </w:rPr>
        <w:t xml:space="preserve"> riparian forest</w:t>
      </w:r>
      <w:r w:rsidR="00FD6152">
        <w:rPr>
          <w:rFonts w:ascii="Book Antiqua" w:hAnsi="Book Antiqua"/>
        </w:rPr>
        <w:t>s</w:t>
      </w:r>
      <w:r w:rsidR="003275F5" w:rsidRPr="00290EAB">
        <w:rPr>
          <w:rFonts w:ascii="Book Antiqua" w:hAnsi="Book Antiqua"/>
        </w:rPr>
        <w:t xml:space="preserve"> can result in an increase in stream primary</w:t>
      </w:r>
      <w:r w:rsidR="00F80001" w:rsidRPr="00290EAB">
        <w:rPr>
          <w:rFonts w:ascii="Book Antiqua" w:hAnsi="Book Antiqua"/>
        </w:rPr>
        <w:t xml:space="preserve"> and secondary</w:t>
      </w:r>
      <w:r w:rsidR="003275F5" w:rsidRPr="00290EAB">
        <w:rPr>
          <w:rFonts w:ascii="Book Antiqua" w:hAnsi="Book Antiqua"/>
        </w:rPr>
        <w:t xml:space="preserve"> productivity</w:t>
      </w:r>
      <w:del w:id="39" w:author="Microsoft Office User" w:date="2019-02-14T09:42:00Z">
        <w:r w:rsidR="00252D08" w:rsidRPr="00290EAB" w:rsidDel="005045E3">
          <w:rPr>
            <w:rFonts w:ascii="Book Antiqua" w:hAnsi="Book Antiqua"/>
          </w:rPr>
          <w:delText>,</w:delText>
        </w:r>
        <w:r w:rsidR="00E669B6" w:rsidRPr="00290EAB" w:rsidDel="005045E3">
          <w:rPr>
            <w:rFonts w:ascii="Book Antiqua" w:hAnsi="Book Antiqua"/>
          </w:rPr>
          <w:delText xml:space="preserve"> </w:delText>
        </w:r>
        <w:r w:rsidR="00E669B6" w:rsidRPr="00290EAB" w:rsidDel="005045E3">
          <w:rPr>
            <w:rFonts w:ascii="Book Antiqua" w:hAnsi="Book Antiqua"/>
            <w:highlight w:val="yellow"/>
          </w:rPr>
          <w:delText>as well as increases in stream temperature</w:delText>
        </w:r>
      </w:del>
      <w:r w:rsidR="003275F5" w:rsidRPr="00290EAB">
        <w:rPr>
          <w:rFonts w:ascii="Book Antiqua" w:hAnsi="Book Antiqua"/>
        </w:rPr>
        <w:t xml:space="preserve">, but clear cutting along streams is no longer a </w:t>
      </w:r>
      <w:r w:rsidR="00CF149B" w:rsidRPr="00290EAB">
        <w:rPr>
          <w:rFonts w:ascii="Book Antiqua" w:hAnsi="Book Antiqua"/>
        </w:rPr>
        <w:t>common practice</w:t>
      </w:r>
      <w:r w:rsidR="00F564BE" w:rsidRPr="00290EAB">
        <w:rPr>
          <w:rFonts w:ascii="Book Antiqua" w:hAnsi="Book Antiqua"/>
        </w:rPr>
        <w:t xml:space="preserve"> in the Pacific Northwest.  </w:t>
      </w:r>
      <w:ins w:id="40" w:author="Microsoft Office User" w:date="2019-02-14T09:42:00Z">
        <w:r w:rsidR="005045E3">
          <w:rPr>
            <w:rFonts w:ascii="Book Antiqua" w:hAnsi="Book Antiqua"/>
          </w:rPr>
          <w:t xml:space="preserve">Even in managed landscapes riparian buffers are left.  </w:t>
        </w:r>
      </w:ins>
      <w:r w:rsidR="007F446F">
        <w:rPr>
          <w:rFonts w:ascii="Book Antiqua" w:hAnsi="Book Antiqua"/>
        </w:rPr>
        <w:t>U</w:t>
      </w:r>
      <w:del w:id="41" w:author="Microsoft Office User" w:date="2019-02-14T09:42:00Z">
        <w:r w:rsidR="005E6517" w:rsidRPr="00290EAB" w:rsidDel="005045E3">
          <w:rPr>
            <w:rFonts w:ascii="Book Antiqua" w:hAnsi="Book Antiqua"/>
          </w:rPr>
          <w:delText>N</w:delText>
        </w:r>
      </w:del>
      <w:ins w:id="42" w:author="Microsoft Office User" w:date="2019-02-14T09:42:00Z">
        <w:r w:rsidR="005045E3">
          <w:rPr>
            <w:rFonts w:ascii="Book Antiqua" w:hAnsi="Book Antiqua"/>
          </w:rPr>
          <w:t>nmanage</w:t>
        </w:r>
      </w:ins>
      <w:ins w:id="43" w:author="Microsoft Office User" w:date="2019-02-14T09:43:00Z">
        <w:r w:rsidR="005045E3">
          <w:rPr>
            <w:rFonts w:ascii="Book Antiqua" w:hAnsi="Book Antiqua"/>
          </w:rPr>
          <w:t xml:space="preserve">d forests and these </w:t>
        </w:r>
      </w:ins>
      <w:r w:rsidR="007F446F">
        <w:rPr>
          <w:rFonts w:ascii="Book Antiqua" w:hAnsi="Book Antiqua"/>
        </w:rPr>
        <w:t>riparian forest buffers</w:t>
      </w:r>
      <w:r w:rsidR="005E6517" w:rsidRPr="00290EAB">
        <w:rPr>
          <w:rFonts w:ascii="Book Antiqua" w:hAnsi="Book Antiqua"/>
        </w:rPr>
        <w:t xml:space="preserve"> are in the early stages of stand regeneration with dense homogenous canopy cover</w:t>
      </w:r>
      <w:ins w:id="44" w:author="Microsoft Office User" w:date="2019-02-14T09:50:00Z">
        <w:r w:rsidR="007B6A5A">
          <w:rPr>
            <w:rFonts w:ascii="Book Antiqua" w:hAnsi="Book Antiqua"/>
          </w:rPr>
          <w:t xml:space="preserve"> and low stream light</w:t>
        </w:r>
      </w:ins>
      <w:r w:rsidR="005E6517" w:rsidRPr="00290EAB">
        <w:rPr>
          <w:rFonts w:ascii="Book Antiqua" w:hAnsi="Book Antiqua"/>
        </w:rPr>
        <w:t>.</w:t>
      </w:r>
      <w:r w:rsidR="00CF149B" w:rsidRPr="00290EAB">
        <w:rPr>
          <w:rFonts w:ascii="Book Antiqua" w:hAnsi="Book Antiqua"/>
        </w:rPr>
        <w:t xml:space="preserve"> </w:t>
      </w:r>
      <w:r w:rsidR="005E6517" w:rsidRPr="00290EAB">
        <w:rPr>
          <w:rFonts w:ascii="Book Antiqua" w:hAnsi="Book Antiqua"/>
        </w:rPr>
        <w:t xml:space="preserve">As forest succession continues natural disturbances and tree mortality will increase canopy heterogeneity through the introduction of gaps.  </w:t>
      </w:r>
      <w:ins w:id="45" w:author="Microsoft Office User" w:date="2019-02-14T09:46:00Z">
        <w:r w:rsidR="005045E3">
          <w:rPr>
            <w:rFonts w:ascii="Book Antiqua" w:hAnsi="Book Antiqua"/>
          </w:rPr>
          <w:t xml:space="preserve"> While studies on forest </w:t>
        </w:r>
      </w:ins>
      <w:r w:rsidR="007F446F">
        <w:rPr>
          <w:rFonts w:ascii="Book Antiqua" w:hAnsi="Book Antiqua"/>
        </w:rPr>
        <w:t>clearing</w:t>
      </w:r>
      <w:ins w:id="46" w:author="Microsoft Office User" w:date="2019-02-14T09:46:00Z">
        <w:r w:rsidR="005045E3">
          <w:rPr>
            <w:rFonts w:ascii="Book Antiqua" w:hAnsi="Book Antiqua"/>
          </w:rPr>
          <w:t xml:space="preserve"> demonstrate a clear response in </w:t>
        </w:r>
      </w:ins>
      <w:ins w:id="47" w:author="Microsoft Office User" w:date="2019-02-14T09:47:00Z">
        <w:r w:rsidR="005045E3">
          <w:rPr>
            <w:rFonts w:ascii="Book Antiqua" w:hAnsi="Book Antiqua"/>
          </w:rPr>
          <w:t xml:space="preserve">benthic primary producers, invertebrates and fish </w:t>
        </w:r>
        <w:r w:rsidR="007B6A5A">
          <w:rPr>
            <w:rFonts w:ascii="Book Antiqua" w:hAnsi="Book Antiqua"/>
          </w:rPr>
          <w:t>to release from light limitation througho</w:t>
        </w:r>
      </w:ins>
      <w:ins w:id="48" w:author="Microsoft Office User" w:date="2019-02-14T09:48:00Z">
        <w:r w:rsidR="007B6A5A">
          <w:rPr>
            <w:rFonts w:ascii="Book Antiqua" w:hAnsi="Book Antiqua"/>
          </w:rPr>
          <w:t xml:space="preserve">ut a stream reach, the effects of localized light patches – that reflect a more </w:t>
        </w:r>
      </w:ins>
      <w:ins w:id="49" w:author="Microsoft Office User" w:date="2019-02-14T09:50:00Z">
        <w:r w:rsidR="007B6A5A">
          <w:rPr>
            <w:rFonts w:ascii="Book Antiqua" w:hAnsi="Book Antiqua"/>
          </w:rPr>
          <w:t>realistic</w:t>
        </w:r>
      </w:ins>
      <w:ins w:id="50" w:author="Microsoft Office User" w:date="2019-02-14T09:48:00Z">
        <w:r w:rsidR="007B6A5A">
          <w:rPr>
            <w:rFonts w:ascii="Book Antiqua" w:hAnsi="Book Antiqua"/>
          </w:rPr>
          <w:t xml:space="preserve"> picture of future stream conditions in forest</w:t>
        </w:r>
      </w:ins>
      <w:ins w:id="51" w:author="Mackaness, Cedar" w:date="2019-02-15T15:45:00Z">
        <w:r w:rsidR="00185EDF">
          <w:rPr>
            <w:rFonts w:ascii="Book Antiqua" w:hAnsi="Book Antiqua"/>
          </w:rPr>
          <w:t>ed</w:t>
        </w:r>
      </w:ins>
      <w:ins w:id="52" w:author="Microsoft Office User" w:date="2019-02-14T09:48:00Z">
        <w:del w:id="53" w:author="Mackaness, Cedar" w:date="2019-02-15T15:45:00Z">
          <w:r w:rsidR="007B6A5A" w:rsidDel="00185EDF">
            <w:rPr>
              <w:rFonts w:ascii="Book Antiqua" w:hAnsi="Book Antiqua"/>
            </w:rPr>
            <w:delText>s</w:delText>
          </w:r>
        </w:del>
        <w:r w:rsidR="007B6A5A">
          <w:rPr>
            <w:rFonts w:ascii="Book Antiqua" w:hAnsi="Book Antiqua"/>
          </w:rPr>
          <w:t xml:space="preserve"> landscapes – have </w:t>
        </w:r>
      </w:ins>
      <w:ins w:id="54" w:author="Microsoft Office User" w:date="2019-02-14T09:49:00Z">
        <w:r w:rsidR="007B6A5A">
          <w:rPr>
            <w:rFonts w:ascii="Book Antiqua" w:hAnsi="Book Antiqua"/>
          </w:rPr>
          <w:t>not been evaluated.</w:t>
        </w:r>
      </w:ins>
      <w:ins w:id="55" w:author="Microsoft Office User" w:date="2019-02-14T09:47:00Z">
        <w:r w:rsidR="007B6A5A">
          <w:rPr>
            <w:rFonts w:ascii="Book Antiqua" w:hAnsi="Book Antiqua"/>
          </w:rPr>
          <w:t xml:space="preserve"> </w:t>
        </w:r>
      </w:ins>
      <w:r w:rsidR="00F63FAB" w:rsidRPr="00290EAB">
        <w:rPr>
          <w:rFonts w:ascii="Book Antiqua" w:hAnsi="Book Antiqua"/>
        </w:rPr>
        <w:t>To understa</w:t>
      </w:r>
      <w:r w:rsidR="007B2C92" w:rsidRPr="00290EAB">
        <w:rPr>
          <w:rFonts w:ascii="Book Antiqua" w:hAnsi="Book Antiqua"/>
        </w:rPr>
        <w:t xml:space="preserve">nd how aquatic food webs </w:t>
      </w:r>
      <w:r w:rsidR="00F63FAB" w:rsidRPr="00290EAB">
        <w:rPr>
          <w:rFonts w:ascii="Book Antiqua" w:hAnsi="Book Antiqua"/>
        </w:rPr>
        <w:t xml:space="preserve">respond to an increase in light associated with canopy gaps, </w:t>
      </w:r>
      <w:r w:rsidR="007B2C92" w:rsidRPr="00290EAB">
        <w:rPr>
          <w:rFonts w:ascii="Book Antiqua" w:hAnsi="Book Antiqua"/>
        </w:rPr>
        <w:t xml:space="preserve">we </w:t>
      </w:r>
      <w:r w:rsidR="007761CA" w:rsidRPr="00290EAB">
        <w:rPr>
          <w:rFonts w:ascii="Book Antiqua" w:hAnsi="Book Antiqua"/>
        </w:rPr>
        <w:t>investigate</w:t>
      </w:r>
      <w:r w:rsidR="00E325C3" w:rsidRPr="00290EAB">
        <w:rPr>
          <w:rFonts w:ascii="Book Antiqua" w:hAnsi="Book Antiqua"/>
        </w:rPr>
        <w:t xml:space="preserve"> the response of macroinvertebrates and </w:t>
      </w:r>
      <w:r w:rsidR="00296AEE" w:rsidRPr="00290EAB">
        <w:rPr>
          <w:rFonts w:ascii="Book Antiqua" w:hAnsi="Book Antiqua"/>
        </w:rPr>
        <w:t>fish feeding</w:t>
      </w:r>
      <w:r w:rsidR="00F63FAB" w:rsidRPr="00290EAB">
        <w:rPr>
          <w:rFonts w:ascii="Book Antiqua" w:hAnsi="Book Antiqua"/>
        </w:rPr>
        <w:t xml:space="preserve"> to canopy</w:t>
      </w:r>
      <w:r w:rsidR="00296AEE" w:rsidRPr="00290EAB">
        <w:rPr>
          <w:rFonts w:ascii="Book Antiqua" w:hAnsi="Book Antiqua"/>
        </w:rPr>
        <w:t>-opening</w:t>
      </w:r>
      <w:r w:rsidR="00F63FAB" w:rsidRPr="00290EAB">
        <w:rPr>
          <w:rFonts w:ascii="Book Antiqua" w:hAnsi="Book Antiqua"/>
        </w:rPr>
        <w:t xml:space="preserve"> manipulations.</w:t>
      </w:r>
    </w:p>
    <w:p w14:paraId="17DC18A2" w14:textId="160E537C" w:rsidR="0063224D" w:rsidRDefault="00E669B6" w:rsidP="00E072C8">
      <w:pPr>
        <w:spacing w:line="480" w:lineRule="auto"/>
        <w:rPr>
          <w:ins w:id="56" w:author="Mackaness, Cedar" w:date="2019-02-15T18:04:00Z"/>
          <w:rFonts w:ascii="Book Antiqua" w:hAnsi="Book Antiqua"/>
        </w:rPr>
      </w:pPr>
      <w:r w:rsidRPr="00290EAB">
        <w:rPr>
          <w:rFonts w:ascii="Book Antiqua" w:hAnsi="Book Antiqua"/>
        </w:rPr>
        <w:lastRenderedPageBreak/>
        <w:tab/>
      </w:r>
      <w:r w:rsidR="00B1062C" w:rsidRPr="00290EAB">
        <w:rPr>
          <w:rFonts w:ascii="Book Antiqua" w:hAnsi="Book Antiqua"/>
        </w:rPr>
        <w:t xml:space="preserve">Stream light availability is an important </w:t>
      </w:r>
      <w:del w:id="57" w:author="Microsoft Office User" w:date="2019-02-14T09:51:00Z">
        <w:r w:rsidR="00564E12" w:rsidRPr="00290EAB" w:rsidDel="007B6A5A">
          <w:rPr>
            <w:rFonts w:ascii="Book Antiqua" w:hAnsi="Book Antiqua"/>
          </w:rPr>
          <w:delText xml:space="preserve">driver </w:delText>
        </w:r>
      </w:del>
      <w:ins w:id="58" w:author="Microsoft Office User" w:date="2019-02-14T09:51:00Z">
        <w:r w:rsidR="007B6A5A">
          <w:rPr>
            <w:rFonts w:ascii="Book Antiqua" w:hAnsi="Book Antiqua"/>
          </w:rPr>
          <w:t>factor affecting</w:t>
        </w:r>
      </w:ins>
      <w:del w:id="59" w:author="Microsoft Office User" w:date="2019-02-14T09:51:00Z">
        <w:r w:rsidR="00564E12" w:rsidRPr="00290EAB" w:rsidDel="007B6A5A">
          <w:rPr>
            <w:rFonts w:ascii="Book Antiqua" w:hAnsi="Book Antiqua"/>
          </w:rPr>
          <w:delText>of</w:delText>
        </w:r>
      </w:del>
      <w:r w:rsidR="00B1062C" w:rsidRPr="00290EAB">
        <w:rPr>
          <w:rFonts w:ascii="Book Antiqua" w:hAnsi="Book Antiqua"/>
        </w:rPr>
        <w:t xml:space="preserve"> aquatic food webs</w:t>
      </w:r>
      <w:ins w:id="60" w:author="Microsoft Office User" w:date="2019-02-14T09:51:00Z">
        <w:r w:rsidR="007B6A5A">
          <w:rPr>
            <w:rFonts w:ascii="Book Antiqua" w:hAnsi="Book Antiqua"/>
          </w:rPr>
          <w:t xml:space="preserve"> th</w:t>
        </w:r>
      </w:ins>
      <w:ins w:id="61" w:author="Mackaness, Cedar" w:date="2019-02-15T17:51:00Z">
        <w:r w:rsidR="00D72DDF">
          <w:rPr>
            <w:rFonts w:ascii="Book Antiqua" w:hAnsi="Book Antiqua"/>
          </w:rPr>
          <w:t>r</w:t>
        </w:r>
      </w:ins>
      <w:ins w:id="62" w:author="Microsoft Office User" w:date="2019-02-14T09:51:00Z">
        <w:r w:rsidR="007B6A5A">
          <w:rPr>
            <w:rFonts w:ascii="Book Antiqua" w:hAnsi="Book Antiqua"/>
          </w:rPr>
          <w:t>ough its controls on stream primary production</w:t>
        </w:r>
      </w:ins>
      <w:r w:rsidR="00B1062C" w:rsidRPr="00290EAB">
        <w:rPr>
          <w:rFonts w:ascii="Book Antiqua" w:hAnsi="Book Antiqua"/>
        </w:rPr>
        <w:t xml:space="preserve">. In </w:t>
      </w:r>
      <w:r w:rsidR="00AF1FB3">
        <w:rPr>
          <w:rFonts w:ascii="Book Antiqua" w:hAnsi="Book Antiqua"/>
        </w:rPr>
        <w:t>the PNW</w:t>
      </w:r>
      <w:r w:rsidR="00B1062C" w:rsidRPr="00290EAB">
        <w:rPr>
          <w:rFonts w:ascii="Book Antiqua" w:hAnsi="Book Antiqua"/>
        </w:rPr>
        <w:t xml:space="preserve">, stream algal production is highly light-limited, and an increase in light often enhances benthic algal growth, which in turn increases food </w:t>
      </w:r>
      <w:r w:rsidR="00564E12" w:rsidRPr="00290EAB">
        <w:rPr>
          <w:rFonts w:ascii="Book Antiqua" w:hAnsi="Book Antiqua"/>
        </w:rPr>
        <w:t>availability for secondary</w:t>
      </w:r>
      <w:r w:rsidR="00B1062C" w:rsidRPr="00290EAB">
        <w:rPr>
          <w:rFonts w:ascii="Book Antiqua" w:hAnsi="Book Antiqua"/>
        </w:rPr>
        <w:t xml:space="preserve"> consumers in the stream</w:t>
      </w:r>
      <w:r w:rsidR="00106AB9" w:rsidRPr="00290EAB">
        <w:rPr>
          <w:rFonts w:ascii="Book Antiqua" w:hAnsi="Book Antiqua"/>
        </w:rPr>
        <w:t xml:space="preserve"> such as macroinvertebrates</w:t>
      </w:r>
      <w:r w:rsidR="00B1062C" w:rsidRPr="00290EAB">
        <w:rPr>
          <w:rFonts w:ascii="Book Antiqua" w:hAnsi="Book Antiqua"/>
        </w:rPr>
        <w:t>.</w:t>
      </w:r>
      <w:r w:rsidR="00564E12" w:rsidRPr="00290EAB">
        <w:rPr>
          <w:rFonts w:ascii="Book Antiqua" w:hAnsi="Book Antiqua"/>
        </w:rPr>
        <w:t xml:space="preserve"> </w:t>
      </w:r>
      <w:ins w:id="63" w:author="Mackaness, Cedar" w:date="2019-02-15T17:52:00Z">
        <w:r w:rsidR="00CF565D">
          <w:rPr>
            <w:rFonts w:ascii="Book Antiqua" w:hAnsi="Book Antiqua"/>
          </w:rPr>
          <w:t xml:space="preserve"> Such changes </w:t>
        </w:r>
      </w:ins>
      <w:ins w:id="64" w:author="Mackaness, Cedar" w:date="2019-02-15T17:53:00Z">
        <w:r w:rsidR="00253D18">
          <w:rPr>
            <w:rFonts w:ascii="Book Antiqua" w:hAnsi="Book Antiqua"/>
          </w:rPr>
          <w:t>in resource availability</w:t>
        </w:r>
        <w:r w:rsidR="009156A1">
          <w:rPr>
            <w:rFonts w:ascii="Book Antiqua" w:hAnsi="Book Antiqua"/>
          </w:rPr>
          <w:t xml:space="preserve"> can cascade through trophic levels</w:t>
        </w:r>
      </w:ins>
      <w:ins w:id="65" w:author="Mackaness, Cedar" w:date="2019-02-15T17:59:00Z">
        <w:r w:rsidR="00C402A7">
          <w:rPr>
            <w:rFonts w:ascii="Book Antiqua" w:hAnsi="Book Antiqua"/>
          </w:rPr>
          <w:t xml:space="preserve"> resulting in </w:t>
        </w:r>
      </w:ins>
      <w:ins w:id="66" w:author="Mackaness, Cedar" w:date="2019-02-15T18:01:00Z">
        <w:r w:rsidR="00C402A7">
          <w:rPr>
            <w:rFonts w:ascii="Book Antiqua" w:hAnsi="Book Antiqua"/>
          </w:rPr>
          <w:t xml:space="preserve">changes in selective pressures dependent on the relative abundance of resources. </w:t>
        </w:r>
      </w:ins>
      <w:ins w:id="67" w:author="Mackaness, Cedar" w:date="2019-02-15T18:04:00Z">
        <w:r w:rsidR="0063224D">
          <w:rPr>
            <w:rFonts w:ascii="Book Antiqua" w:hAnsi="Book Antiqua"/>
          </w:rPr>
          <w:t xml:space="preserve"> </w:t>
        </w:r>
      </w:ins>
    </w:p>
    <w:p w14:paraId="27A3E39A" w14:textId="71A9B193" w:rsidR="007B6A5A" w:rsidDel="00912CB7" w:rsidRDefault="00C402A7" w:rsidP="00E072C8">
      <w:pPr>
        <w:spacing w:line="480" w:lineRule="auto"/>
        <w:rPr>
          <w:ins w:id="68" w:author="Microsoft Office User" w:date="2019-02-14T09:53:00Z"/>
          <w:del w:id="69" w:author="Mackaness, Cedar" w:date="2019-02-15T18:04:00Z"/>
          <w:rFonts w:ascii="Book Antiqua" w:hAnsi="Book Antiqua"/>
        </w:rPr>
      </w:pPr>
      <w:ins w:id="70" w:author="Mackaness, Cedar" w:date="2019-02-15T18:01:00Z">
        <w:r>
          <w:rPr>
            <w:rFonts w:ascii="Book Antiqua" w:hAnsi="Book Antiqua"/>
          </w:rPr>
          <w:t xml:space="preserve"> </w:t>
        </w:r>
      </w:ins>
      <w:ins w:id="71" w:author="Microsoft Office User" w:date="2019-02-14T09:52:00Z">
        <w:r w:rsidR="007B6A5A" w:rsidRPr="00253D18">
          <w:rPr>
            <w:rFonts w:ascii="Book Antiqua" w:hAnsi="Book Antiqua"/>
            <w:highlight w:val="yellow"/>
            <w:rPrChange w:id="72" w:author="Mackaness, Cedar" w:date="2019-02-15T17:57:00Z">
              <w:rPr>
                <w:rFonts w:ascii="Book Antiqua" w:hAnsi="Book Antiqua"/>
              </w:rPr>
            </w:rPrChange>
          </w:rPr>
          <w:t>Evidence of this – example?</w:t>
        </w:r>
        <w:r w:rsidR="007B6A5A">
          <w:rPr>
            <w:rFonts w:ascii="Book Antiqua" w:hAnsi="Book Antiqua"/>
          </w:rPr>
          <w:t xml:space="preserve"> </w:t>
        </w:r>
        <w:del w:id="73" w:author="Mackaness, Cedar" w:date="2019-02-15T17:57:00Z">
          <w:r w:rsidR="007B6A5A" w:rsidDel="00253D18">
            <w:rPr>
              <w:rFonts w:ascii="Book Antiqua" w:hAnsi="Book Antiqua"/>
            </w:rPr>
            <w:delText>Or another general statement</w:delText>
          </w:r>
        </w:del>
      </w:ins>
      <w:ins w:id="74" w:author="Microsoft Office User" w:date="2019-02-14T09:54:00Z">
        <w:del w:id="75" w:author="Mackaness, Cedar" w:date="2019-02-15T17:57:00Z">
          <w:r w:rsidR="007B6A5A" w:rsidDel="00253D18">
            <w:rPr>
              <w:rFonts w:ascii="Book Antiqua" w:hAnsi="Book Antiqua"/>
            </w:rPr>
            <w:delText xml:space="preserve"> or two. </w:delText>
          </w:r>
        </w:del>
      </w:ins>
    </w:p>
    <w:p w14:paraId="46E9C45C" w14:textId="77777777" w:rsidR="007B6A5A" w:rsidRDefault="007B6A5A" w:rsidP="00E072C8">
      <w:pPr>
        <w:spacing w:line="480" w:lineRule="auto"/>
        <w:rPr>
          <w:ins w:id="76" w:author="Microsoft Office User" w:date="2019-02-14T09:53:00Z"/>
          <w:rFonts w:ascii="Book Antiqua" w:hAnsi="Book Antiqua"/>
        </w:rPr>
      </w:pPr>
    </w:p>
    <w:p w14:paraId="50177862" w14:textId="3EE13B5C" w:rsidR="00B1062C" w:rsidRPr="00290EAB" w:rsidRDefault="007B6A5A">
      <w:pPr>
        <w:spacing w:line="480" w:lineRule="auto"/>
        <w:ind w:firstLine="720"/>
        <w:rPr>
          <w:rFonts w:ascii="Book Antiqua" w:hAnsi="Book Antiqua"/>
        </w:rPr>
        <w:pPrChange w:id="77" w:author="Mackaness, Cedar" w:date="2019-02-15T18:04:00Z">
          <w:pPr>
            <w:spacing w:line="480" w:lineRule="auto"/>
          </w:pPr>
        </w:pPrChange>
      </w:pPr>
      <w:ins w:id="78" w:author="Microsoft Office User" w:date="2019-02-14T09:54:00Z">
        <w:r>
          <w:rPr>
            <w:rFonts w:ascii="Book Antiqua" w:hAnsi="Book Antiqua"/>
          </w:rPr>
          <w:t xml:space="preserve">Stream secondary </w:t>
        </w:r>
        <w:del w:id="79" w:author="Mackaness, Cedar" w:date="2019-02-15T15:47:00Z">
          <w:r w:rsidDel="00957D7B">
            <w:rPr>
              <w:rFonts w:ascii="Book Antiqua" w:hAnsi="Book Antiqua"/>
            </w:rPr>
            <w:delText>produciton</w:delText>
          </w:r>
        </w:del>
      </w:ins>
      <w:ins w:id="80" w:author="Mackaness, Cedar" w:date="2019-02-15T15:47:00Z">
        <w:r w:rsidR="00957D7B">
          <w:rPr>
            <w:rFonts w:ascii="Book Antiqua" w:hAnsi="Book Antiqua"/>
          </w:rPr>
          <w:t>production</w:t>
        </w:r>
      </w:ins>
      <w:ins w:id="81" w:author="Microsoft Office User" w:date="2019-02-14T09:54:00Z">
        <w:r>
          <w:rPr>
            <w:rFonts w:ascii="Book Antiqua" w:hAnsi="Book Antiqua"/>
          </w:rPr>
          <w:t xml:space="preserve"> is dominated by aquatic</w:t>
        </w:r>
      </w:ins>
      <w:ins w:id="82" w:author="Microsoft Office User" w:date="2019-02-14T09:55:00Z">
        <w:r>
          <w:rPr>
            <w:rFonts w:ascii="Book Antiqua" w:hAnsi="Book Antiqua"/>
          </w:rPr>
          <w:t xml:space="preserve"> macroinvertebrates, which obtain </w:t>
        </w:r>
        <w:del w:id="83" w:author="Mackaness, Cedar" w:date="2019-02-15T15:47:00Z">
          <w:r w:rsidDel="00957D7B">
            <w:rPr>
              <w:rFonts w:ascii="Book Antiqua" w:hAnsi="Book Antiqua"/>
            </w:rPr>
            <w:delText>resouces</w:delText>
          </w:r>
        </w:del>
      </w:ins>
      <w:ins w:id="84" w:author="Mackaness, Cedar" w:date="2019-02-15T15:47:00Z">
        <w:r w:rsidR="00957D7B">
          <w:rPr>
            <w:rFonts w:ascii="Book Antiqua" w:hAnsi="Book Antiqua"/>
          </w:rPr>
          <w:t>resources</w:t>
        </w:r>
      </w:ins>
      <w:ins w:id="85" w:author="Microsoft Office User" w:date="2019-02-14T09:55:00Z">
        <w:r>
          <w:rPr>
            <w:rFonts w:ascii="Book Antiqua" w:hAnsi="Book Antiqua"/>
          </w:rPr>
          <w:t xml:space="preserve"> from both alloc</w:t>
        </w:r>
      </w:ins>
      <w:ins w:id="86" w:author="Mackaness, Cedar" w:date="2019-02-15T15:48:00Z">
        <w:r w:rsidR="00957D7B">
          <w:rPr>
            <w:rFonts w:ascii="Book Antiqua" w:hAnsi="Book Antiqua"/>
          </w:rPr>
          <w:t>th</w:t>
        </w:r>
      </w:ins>
      <w:ins w:id="87" w:author="Microsoft Office User" w:date="2019-02-14T09:55:00Z">
        <w:del w:id="88" w:author="Mackaness, Cedar" w:date="2019-02-15T15:48:00Z">
          <w:r w:rsidDel="00957D7B">
            <w:rPr>
              <w:rFonts w:ascii="Book Antiqua" w:hAnsi="Book Antiqua"/>
            </w:rPr>
            <w:delText>hh</w:delText>
          </w:r>
        </w:del>
        <w:r>
          <w:rPr>
            <w:rFonts w:ascii="Book Antiqua" w:hAnsi="Book Antiqua"/>
          </w:rPr>
          <w:t>on</w:t>
        </w:r>
        <w:del w:id="89" w:author="Mackaness, Cedar" w:date="2019-02-15T15:47:00Z">
          <w:r w:rsidDel="00957D7B">
            <w:rPr>
              <w:rFonts w:ascii="Book Antiqua" w:hAnsi="Book Antiqua"/>
            </w:rPr>
            <w:delText>o</w:delText>
          </w:r>
        </w:del>
        <w:r>
          <w:rPr>
            <w:rFonts w:ascii="Book Antiqua" w:hAnsi="Book Antiqua"/>
          </w:rPr>
          <w:t>ous lit</w:t>
        </w:r>
      </w:ins>
      <w:ins w:id="90" w:author="Mackaness, Cedar" w:date="2019-02-15T15:47:00Z">
        <w:r w:rsidR="00957D7B">
          <w:rPr>
            <w:rFonts w:ascii="Book Antiqua" w:hAnsi="Book Antiqua"/>
          </w:rPr>
          <w:t>t</w:t>
        </w:r>
      </w:ins>
      <w:ins w:id="91" w:author="Microsoft Office User" w:date="2019-02-14T09:55:00Z">
        <w:r>
          <w:rPr>
            <w:rFonts w:ascii="Book Antiqua" w:hAnsi="Book Antiqua"/>
          </w:rPr>
          <w:t xml:space="preserve">er </w:t>
        </w:r>
        <w:del w:id="92" w:author="Mackaness, Cedar" w:date="2019-02-15T15:48:00Z">
          <w:r w:rsidDel="00957D7B">
            <w:rPr>
              <w:rFonts w:ascii="Book Antiqua" w:hAnsi="Book Antiqua"/>
            </w:rPr>
            <w:delText>origionatin</w:delText>
          </w:r>
        </w:del>
      </w:ins>
      <w:ins w:id="93" w:author="Mackaness, Cedar" w:date="2019-02-15T15:48:00Z">
        <w:r w:rsidR="00957D7B">
          <w:rPr>
            <w:rFonts w:ascii="Book Antiqua" w:hAnsi="Book Antiqua"/>
          </w:rPr>
          <w:t>originating</w:t>
        </w:r>
      </w:ins>
      <w:ins w:id="94" w:author="Microsoft Office User" w:date="2019-02-14T09:55:00Z">
        <w:r>
          <w:rPr>
            <w:rFonts w:ascii="Book Antiqua" w:hAnsi="Book Antiqua"/>
          </w:rPr>
          <w:t xml:space="preserve"> outside the stream and in-stream production.  Sentence about </w:t>
        </w:r>
        <w:del w:id="95" w:author="Mackaness, Cedar" w:date="2019-02-15T15:48:00Z">
          <w:r w:rsidDel="00957D7B">
            <w:rPr>
              <w:rFonts w:ascii="Book Antiqua" w:hAnsi="Book Antiqua"/>
            </w:rPr>
            <w:delText>dispropriat</w:delText>
          </w:r>
        </w:del>
      </w:ins>
      <w:ins w:id="96" w:author="Mackaness, Cedar" w:date="2019-02-15T15:48:00Z">
        <w:r w:rsidR="00957D7B">
          <w:rPr>
            <w:rFonts w:ascii="Book Antiqua" w:hAnsi="Book Antiqua"/>
          </w:rPr>
          <w:t>disproportionate</w:t>
        </w:r>
      </w:ins>
      <w:ins w:id="97" w:author="Microsoft Office User" w:date="2019-02-14T09:55:00Z">
        <w:del w:id="98" w:author="Mackaness, Cedar" w:date="2019-02-15T15:48:00Z">
          <w:r w:rsidDel="00957D7B">
            <w:rPr>
              <w:rFonts w:ascii="Book Antiqua" w:hAnsi="Book Antiqua"/>
            </w:rPr>
            <w:delText>ponate</w:delText>
          </w:r>
        </w:del>
        <w:r>
          <w:rPr>
            <w:rFonts w:ascii="Book Antiqua" w:hAnsi="Book Antiqua"/>
          </w:rPr>
          <w:t xml:space="preserve"> quality or </w:t>
        </w:r>
        <w:del w:id="99" w:author="Mackaness, Cedar" w:date="2019-02-15T15:48:00Z">
          <w:r w:rsidDel="00957D7B">
            <w:rPr>
              <w:rFonts w:ascii="Book Antiqua" w:hAnsi="Book Antiqua"/>
            </w:rPr>
            <w:delText>represe</w:delText>
          </w:r>
        </w:del>
      </w:ins>
      <w:ins w:id="100" w:author="Microsoft Office User" w:date="2019-02-14T09:56:00Z">
        <w:del w:id="101" w:author="Mackaness, Cedar" w:date="2019-02-15T15:48:00Z">
          <w:r w:rsidDel="00957D7B">
            <w:rPr>
              <w:rFonts w:ascii="Book Antiqua" w:hAnsi="Book Antiqua"/>
            </w:rPr>
            <w:delText>tatioatn</w:delText>
          </w:r>
        </w:del>
      </w:ins>
      <w:ins w:id="102" w:author="Mackaness, Cedar" w:date="2019-02-15T15:48:00Z">
        <w:r w:rsidR="00957D7B">
          <w:rPr>
            <w:rFonts w:ascii="Book Antiqua" w:hAnsi="Book Antiqua"/>
          </w:rPr>
          <w:t>representation</w:t>
        </w:r>
      </w:ins>
      <w:ins w:id="103" w:author="Microsoft Office User" w:date="2019-02-14T09:56:00Z">
        <w:r>
          <w:rPr>
            <w:rFonts w:ascii="Book Antiqua" w:hAnsi="Book Antiqua"/>
          </w:rPr>
          <w:t xml:space="preserve"> o</w:t>
        </w:r>
        <w:del w:id="104" w:author="Mackaness, Cedar" w:date="2019-02-15T15:48:00Z">
          <w:r w:rsidDel="00957D7B">
            <w:rPr>
              <w:rFonts w:ascii="Book Antiqua" w:hAnsi="Book Antiqua"/>
            </w:rPr>
            <w:delText>o</w:delText>
          </w:r>
        </w:del>
        <w:r>
          <w:rPr>
            <w:rFonts w:ascii="Book Antiqua" w:hAnsi="Book Antiqua"/>
          </w:rPr>
          <w:t>f algae in bugs.  Etc etc etc for a few sentences</w:t>
        </w:r>
      </w:ins>
      <w:ins w:id="105" w:author="Microsoft Office User" w:date="2019-02-14T09:54:00Z">
        <w:r>
          <w:rPr>
            <w:rFonts w:ascii="Book Antiqua" w:hAnsi="Book Antiqua"/>
          </w:rPr>
          <w:t xml:space="preserve">  </w:t>
        </w:r>
      </w:ins>
      <w:r w:rsidR="00297387" w:rsidRPr="00290EAB">
        <w:rPr>
          <w:rFonts w:ascii="Book Antiqua" w:hAnsi="Book Antiqua"/>
        </w:rPr>
        <w:t>Macroinvertebrates</w:t>
      </w:r>
      <w:r w:rsidR="006633C6" w:rsidRPr="00290EAB">
        <w:rPr>
          <w:rFonts w:ascii="Book Antiqua" w:hAnsi="Book Antiqua"/>
        </w:rPr>
        <w:t xml:space="preserve"> play an important role </w:t>
      </w:r>
      <w:r w:rsidR="00F6499B" w:rsidRPr="00290EAB">
        <w:rPr>
          <w:rFonts w:ascii="Book Antiqua" w:hAnsi="Book Antiqua"/>
        </w:rPr>
        <w:t xml:space="preserve">in </w:t>
      </w:r>
      <w:r w:rsidR="00297387" w:rsidRPr="00290EAB">
        <w:rPr>
          <w:rFonts w:ascii="Book Antiqua" w:hAnsi="Book Antiqua"/>
        </w:rPr>
        <w:t>assimilating and</w:t>
      </w:r>
      <w:r w:rsidR="006633C6" w:rsidRPr="00290EAB">
        <w:rPr>
          <w:rFonts w:ascii="Book Antiqua" w:hAnsi="Book Antiqua"/>
        </w:rPr>
        <w:t xml:space="preserve"> transducing energy to higher troph</w:t>
      </w:r>
      <w:r w:rsidR="00725829" w:rsidRPr="00290EAB">
        <w:rPr>
          <w:rFonts w:ascii="Book Antiqua" w:hAnsi="Book Antiqua"/>
        </w:rPr>
        <w:t xml:space="preserve">ic levels such as insectivorous </w:t>
      </w:r>
      <w:r w:rsidR="006633C6" w:rsidRPr="00290EAB">
        <w:rPr>
          <w:rFonts w:ascii="Book Antiqua" w:hAnsi="Book Antiqua"/>
        </w:rPr>
        <w:t>fish</w:t>
      </w:r>
      <w:r w:rsidR="004C0610" w:rsidRPr="00290EAB">
        <w:rPr>
          <w:rFonts w:ascii="Book Antiqua" w:hAnsi="Book Antiqua"/>
        </w:rPr>
        <w:t xml:space="preserve"> and other vertebrate predators. </w:t>
      </w:r>
      <w:r w:rsidR="008B5DE7" w:rsidRPr="00290EAB">
        <w:rPr>
          <w:rFonts w:ascii="Book Antiqua" w:hAnsi="Book Antiqua"/>
        </w:rPr>
        <w:t xml:space="preserve"> Because macroinvertebrates</w:t>
      </w:r>
      <w:r w:rsidR="008C631E" w:rsidRPr="00290EAB">
        <w:rPr>
          <w:rFonts w:ascii="Book Antiqua" w:hAnsi="Book Antiqua"/>
        </w:rPr>
        <w:t xml:space="preserve"> play such a crucial role in mediating</w:t>
      </w:r>
      <w:r w:rsidR="008B5DE7" w:rsidRPr="00290EAB">
        <w:rPr>
          <w:rFonts w:ascii="Book Antiqua" w:hAnsi="Book Antiqua"/>
        </w:rPr>
        <w:t xml:space="preserve"> food web</w:t>
      </w:r>
      <w:r w:rsidR="008C631E" w:rsidRPr="00290EAB">
        <w:rPr>
          <w:rFonts w:ascii="Book Antiqua" w:hAnsi="Book Antiqua"/>
        </w:rPr>
        <w:t xml:space="preserve"> interactions</w:t>
      </w:r>
      <w:r w:rsidR="008B5DE7" w:rsidRPr="00290EAB">
        <w:rPr>
          <w:rFonts w:ascii="Book Antiqua" w:hAnsi="Book Antiqua"/>
        </w:rPr>
        <w:t>, understanding</w:t>
      </w:r>
      <w:r w:rsidR="008C631E" w:rsidRPr="00290EAB">
        <w:rPr>
          <w:rFonts w:ascii="Book Antiqua" w:hAnsi="Book Antiqua"/>
        </w:rPr>
        <w:t xml:space="preserve"> their community dynamics can provide insight into broader ecosystem functioning. </w:t>
      </w:r>
      <w:r w:rsidR="00891C33">
        <w:rPr>
          <w:rFonts w:ascii="Book Antiqua" w:hAnsi="Book Antiqua"/>
        </w:rPr>
        <w:t xml:space="preserve"> </w:t>
      </w:r>
    </w:p>
    <w:p w14:paraId="5FD722CE" w14:textId="6D2886E8" w:rsidR="00EA4DC6" w:rsidRPr="00290EAB" w:rsidRDefault="0057325A" w:rsidP="00E072C8">
      <w:pPr>
        <w:spacing w:line="480" w:lineRule="auto"/>
        <w:rPr>
          <w:rFonts w:ascii="Book Antiqua" w:hAnsi="Book Antiqua"/>
        </w:rPr>
      </w:pPr>
      <w:r w:rsidRPr="00290EAB">
        <w:rPr>
          <w:rFonts w:ascii="Book Antiqua" w:hAnsi="Book Antiqua"/>
        </w:rPr>
        <w:tab/>
      </w:r>
      <w:commentRangeStart w:id="106"/>
      <w:r w:rsidR="000377A2" w:rsidRPr="00290EAB">
        <w:rPr>
          <w:rFonts w:ascii="Book Antiqua" w:hAnsi="Book Antiqua"/>
          <w:highlight w:val="yellow"/>
        </w:rPr>
        <w:softHyphen/>
      </w:r>
      <w:r w:rsidR="000377A2" w:rsidRPr="00290EAB">
        <w:rPr>
          <w:rFonts w:ascii="Book Antiqua" w:hAnsi="Book Antiqua"/>
          <w:highlight w:val="yellow"/>
        </w:rPr>
        <w:softHyphen/>
      </w:r>
      <w:r w:rsidR="00E669B6" w:rsidRPr="00290EAB">
        <w:rPr>
          <w:rFonts w:ascii="Book Antiqua" w:hAnsi="Book Antiqua"/>
          <w:highlight w:val="yellow"/>
        </w:rPr>
        <w:t>Clear cutting has</w:t>
      </w:r>
      <w:r w:rsidR="005B7159" w:rsidRPr="00290EAB">
        <w:rPr>
          <w:rFonts w:ascii="Book Antiqua" w:hAnsi="Book Antiqua"/>
          <w:highlight w:val="yellow"/>
        </w:rPr>
        <w:t xml:space="preserve"> </w:t>
      </w:r>
      <w:r w:rsidR="00E669B6" w:rsidRPr="00290EAB">
        <w:rPr>
          <w:rFonts w:ascii="Book Antiqua" w:hAnsi="Book Antiqua"/>
          <w:highlight w:val="yellow"/>
        </w:rPr>
        <w:t xml:space="preserve">been shown to have </w:t>
      </w:r>
      <w:r w:rsidR="005B7159" w:rsidRPr="00290EAB">
        <w:rPr>
          <w:rFonts w:ascii="Book Antiqua" w:hAnsi="Book Antiqua"/>
          <w:highlight w:val="yellow"/>
        </w:rPr>
        <w:t>a definite impact on stream</w:t>
      </w:r>
      <w:r w:rsidR="004D0F51">
        <w:rPr>
          <w:rFonts w:ascii="Book Antiqua" w:hAnsi="Book Antiqua"/>
          <w:highlight w:val="yellow"/>
        </w:rPr>
        <w:t xml:space="preserve"> food webs</w:t>
      </w:r>
      <w:r w:rsidR="005B7159" w:rsidRPr="00290EAB">
        <w:rPr>
          <w:rFonts w:ascii="Book Antiqua" w:hAnsi="Book Antiqua"/>
          <w:highlight w:val="yellow"/>
        </w:rPr>
        <w:t xml:space="preserve">, but local changes in light availability (on the meter scale) </w:t>
      </w:r>
      <w:r w:rsidR="009F606C" w:rsidRPr="00290EAB">
        <w:rPr>
          <w:rFonts w:ascii="Book Antiqua" w:hAnsi="Book Antiqua"/>
          <w:highlight w:val="yellow"/>
        </w:rPr>
        <w:t>have much more variable impacts on trophic interactions.</w:t>
      </w:r>
      <w:r w:rsidR="005D1055">
        <w:rPr>
          <w:rFonts w:ascii="Book Antiqua" w:hAnsi="Book Antiqua"/>
        </w:rPr>
        <w:t xml:space="preserve">  </w:t>
      </w:r>
      <w:r w:rsidR="004D0F51">
        <w:rPr>
          <w:rFonts w:ascii="Book Antiqua" w:hAnsi="Book Antiqua"/>
        </w:rPr>
        <w:t xml:space="preserve">Light can enhance algal growth, acting as a bottom-up driver of secondary production, but it can also increase foraging efficiency of fish, imposing a top-down pressure on macroinvertebrates.  </w:t>
      </w:r>
    </w:p>
    <w:commentRangeEnd w:id="106"/>
    <w:p w14:paraId="409C9A33" w14:textId="203301C2" w:rsidR="00586F82" w:rsidRDefault="009106F2" w:rsidP="00E072C8">
      <w:pPr>
        <w:spacing w:line="480" w:lineRule="auto"/>
        <w:rPr>
          <w:rFonts w:ascii="Book Antiqua" w:hAnsi="Book Antiqua"/>
        </w:rPr>
      </w:pPr>
      <w:r>
        <w:rPr>
          <w:rStyle w:val="CommentReference"/>
        </w:rPr>
        <w:lastRenderedPageBreak/>
        <w:commentReference w:id="106"/>
      </w:r>
      <w:r w:rsidR="005B7159" w:rsidRPr="00290EAB">
        <w:rPr>
          <w:rFonts w:ascii="Book Antiqua" w:hAnsi="Book Antiqua"/>
        </w:rPr>
        <w:t xml:space="preserve">Understanding the impacts of small canopy gaps, rather than large clear cuts, will be important for dictating future management practices. </w:t>
      </w:r>
    </w:p>
    <w:p w14:paraId="443FEA02" w14:textId="77777777" w:rsidR="008D6A3F" w:rsidRDefault="008D6A3F" w:rsidP="00E072C8">
      <w:pPr>
        <w:spacing w:line="480" w:lineRule="auto"/>
        <w:rPr>
          <w:rFonts w:ascii="Book Antiqua" w:hAnsi="Book Antiqua"/>
        </w:rPr>
      </w:pPr>
    </w:p>
    <w:p w14:paraId="276BBBE1" w14:textId="2C93EC37" w:rsidR="008D6A3F" w:rsidRDefault="008D6A3F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What, if any, is the impact of gaps on stream</w:t>
      </w:r>
      <w:r w:rsidR="00B003E8">
        <w:rPr>
          <w:rFonts w:ascii="Book Antiqua" w:hAnsi="Book Antiqua"/>
        </w:rPr>
        <w:t xml:space="preserve"> invertebrate communities? </w:t>
      </w:r>
    </w:p>
    <w:p w14:paraId="2717ACA6" w14:textId="12D4F152" w:rsidR="001B2A6A" w:rsidRDefault="00B003E8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Does changing light conditions cascade through the </w:t>
      </w:r>
      <w:r w:rsidR="00B15F2D">
        <w:rPr>
          <w:rFonts w:ascii="Book Antiqua" w:hAnsi="Book Antiqua"/>
        </w:rPr>
        <w:t>food web</w:t>
      </w:r>
      <w:r>
        <w:rPr>
          <w:rFonts w:ascii="Book Antiqua" w:hAnsi="Book Antiqua"/>
        </w:rPr>
        <w:t>?</w:t>
      </w:r>
    </w:p>
    <w:p w14:paraId="0E3A95E2" w14:textId="77777777" w:rsidR="003C34B5" w:rsidRPr="003C34B5" w:rsidRDefault="003C34B5" w:rsidP="00E072C8">
      <w:pPr>
        <w:spacing w:line="480" w:lineRule="auto"/>
        <w:rPr>
          <w:rFonts w:ascii="Book Antiqua" w:hAnsi="Book Antiqua"/>
        </w:rPr>
      </w:pPr>
    </w:p>
    <w:p w14:paraId="6F2A8C89" w14:textId="7CF6541F" w:rsidR="00FE694D" w:rsidRDefault="00023E97" w:rsidP="00E072C8">
      <w:pPr>
        <w:spacing w:line="480" w:lineRule="auto"/>
      </w:pPr>
      <w:r>
        <w:t>Methods</w:t>
      </w:r>
    </w:p>
    <w:p w14:paraId="589F93CF" w14:textId="4F025885" w:rsidR="00023E97" w:rsidRDefault="00A115BA" w:rsidP="00E072C8">
      <w:pPr>
        <w:spacing w:line="480" w:lineRule="auto"/>
        <w:rPr>
          <w:i/>
        </w:rPr>
      </w:pPr>
      <w:r w:rsidRPr="00290EAB">
        <w:rPr>
          <w:i/>
        </w:rPr>
        <w:t xml:space="preserve">Study </w:t>
      </w:r>
      <w:r w:rsidR="00231AB1">
        <w:rPr>
          <w:i/>
        </w:rPr>
        <w:t>location</w:t>
      </w:r>
    </w:p>
    <w:p w14:paraId="4630794B" w14:textId="5D02ECAD" w:rsidR="00F638A3" w:rsidRDefault="00A115BA" w:rsidP="00E072C8">
      <w:pPr>
        <w:spacing w:line="480" w:lineRule="auto"/>
      </w:pPr>
      <w:r>
        <w:rPr>
          <w:i/>
        </w:rPr>
        <w:tab/>
      </w:r>
      <w:r w:rsidR="006A437B">
        <w:t>The study consists</w:t>
      </w:r>
      <w:r w:rsidR="007366DD">
        <w:t xml:space="preserve"> of 5 reach pairs on five separate streams in the western Cascade Mountains of Oregon.  </w:t>
      </w:r>
      <w:r w:rsidR="004674C4">
        <w:t xml:space="preserve">Two of the reach pairs (W-100, W-113) </w:t>
      </w:r>
      <w:r w:rsidR="006A437B">
        <w:t>are</w:t>
      </w:r>
      <w:r w:rsidR="004674C4">
        <w:t xml:space="preserve"> located on private Weyerhaeuser Co. land, and three (LOON, CHUCK, MCTE) </w:t>
      </w:r>
      <w:r w:rsidR="006A437B">
        <w:t xml:space="preserve">are </w:t>
      </w:r>
      <w:r w:rsidR="004674C4">
        <w:t>located on U.S. Forest Service land, one of which (MCTE)</w:t>
      </w:r>
      <w:r w:rsidR="006A437B">
        <w:t xml:space="preserve"> is</w:t>
      </w:r>
      <w:r w:rsidR="004674C4">
        <w:t xml:space="preserve"> situated in the HJ Andrews Experimental Forest.  </w:t>
      </w:r>
      <w:r w:rsidR="00F638A3">
        <w:t xml:space="preserve">Stream reaches were 90 meters in length and treatment gaps were 40 to 60 meters in diameter situated approximately in the middle of treatment reaches.  </w:t>
      </w:r>
      <w:r w:rsidR="004C413C">
        <w:t xml:space="preserve">Reach pairs </w:t>
      </w:r>
      <w:r w:rsidR="004C413C" w:rsidRPr="00136E21">
        <w:rPr>
          <w:highlight w:val="yellow"/>
        </w:rPr>
        <w:t xml:space="preserve">were </w:t>
      </w:r>
      <w:r w:rsidR="00136E21" w:rsidRPr="00136E21">
        <w:rPr>
          <w:highlight w:val="yellow"/>
        </w:rPr>
        <w:t>spaced x meters apart</w:t>
      </w:r>
      <w:r w:rsidR="00136E21">
        <w:t xml:space="preserve"> to moderate any effects of the upstream reach on downstream conditions</w:t>
      </w:r>
      <w:r w:rsidR="002F5D3B">
        <w:t>.</w:t>
      </w:r>
    </w:p>
    <w:p w14:paraId="7EE1EEA7" w14:textId="3A2DACD5" w:rsidR="00297B7F" w:rsidRDefault="007A08C3" w:rsidP="00290EAB">
      <w:pPr>
        <w:spacing w:line="480" w:lineRule="auto"/>
        <w:ind w:firstLine="720"/>
      </w:pPr>
      <w:r>
        <w:t xml:space="preserve">Sampling lasted two years with pre-treatment data gathered during summer 2017 and post-treatment data gathered during summer 2018. </w:t>
      </w:r>
      <w:r w:rsidR="00694C68">
        <w:t xml:space="preserve"> Canopy gaps were cut in the treatment reach during the winter of 2017-18 to </w:t>
      </w:r>
      <w:r w:rsidR="002B7C26">
        <w:t>permit</w:t>
      </w:r>
      <w:r w:rsidR="00694C68">
        <w:t xml:space="preserve"> adequate time for response to the canopy manipulation.  </w:t>
      </w:r>
      <w:r w:rsidR="00290EAB">
        <w:t xml:space="preserve">The reach pair design </w:t>
      </w:r>
      <w:r w:rsidR="00A26631">
        <w:t xml:space="preserve">with pre and post treatment years </w:t>
      </w:r>
      <w:r w:rsidR="002B7C26">
        <w:t>is intended to account for inherent environmental variation among streams</w:t>
      </w:r>
      <w:ins w:id="107" w:author="Mackaness, Cedar" w:date="2019-02-15T18:22:00Z">
        <w:r w:rsidR="00C42DBA">
          <w:t xml:space="preserve"> and between </w:t>
        </w:r>
      </w:ins>
      <w:r w:rsidR="00C42DBA">
        <w:t xml:space="preserve">years.  </w:t>
      </w:r>
    </w:p>
    <w:p w14:paraId="2D34B084" w14:textId="56675F8D" w:rsidR="00A115BA" w:rsidRDefault="006A437B" w:rsidP="00290EAB">
      <w:pPr>
        <w:spacing w:line="480" w:lineRule="auto"/>
        <w:ind w:firstLine="720"/>
      </w:pPr>
      <w:r>
        <w:t>All of the streams are</w:t>
      </w:r>
      <w:r w:rsidR="004674C4">
        <w:t xml:space="preserve"> wadeable, fish-bearing streams with bankfull widths of 1-8 meters.</w:t>
      </w:r>
      <w:r w:rsidR="00E236CC">
        <w:t xml:space="preserve">  Fish-bearing streams were purposefully selected to provide management-relevant </w:t>
      </w:r>
      <w:r w:rsidR="00E236CC">
        <w:lastRenderedPageBreak/>
        <w:t xml:space="preserve">results for protecting salmonids.  Small streams were chosen for ease of sampling and to maximize the effect of a canopy opening manipulation since smaller streams can be more heavily shaded.  </w:t>
      </w:r>
      <w:r w:rsidR="009344E8">
        <w:t>The streams run through 40-</w:t>
      </w:r>
      <w:r w:rsidR="00224BAD">
        <w:t>60-year-old</w:t>
      </w:r>
      <w:r w:rsidR="009344E8">
        <w:t xml:space="preserve"> forests</w:t>
      </w:r>
      <w:r w:rsidR="00224BAD">
        <w:t xml:space="preserve"> that had previously been harvested without leaving a riparian buffer.  </w:t>
      </w:r>
      <w:r w:rsidR="004C5813">
        <w:t xml:space="preserve">The result is a forest stand homogenous in age with </w:t>
      </w:r>
      <w:r w:rsidR="00E236CC">
        <w:t xml:space="preserve">a </w:t>
      </w:r>
      <w:r w:rsidR="004C5813">
        <w:t>homogenous canopy structure</w:t>
      </w:r>
      <w:r w:rsidR="00E236CC">
        <w:t>,</w:t>
      </w:r>
      <w:r w:rsidR="004C5813">
        <w:t xml:space="preserve"> as defined </w:t>
      </w:r>
      <w:r w:rsidR="00E236CC">
        <w:t>by its early seral development</w:t>
      </w:r>
      <w:r w:rsidR="004C5813">
        <w:t xml:space="preserve"> stage.  </w:t>
      </w:r>
      <w:r w:rsidR="00224BAD">
        <w:t xml:space="preserve">Stream-side vegetation </w:t>
      </w:r>
      <w:r w:rsidR="00231AB1">
        <w:t xml:space="preserve">predominantly </w:t>
      </w:r>
      <w:r w:rsidR="00224BAD">
        <w:t xml:space="preserve">consists of </w:t>
      </w:r>
      <w:r w:rsidR="00231AB1">
        <w:t>red alder (</w:t>
      </w:r>
      <w:r w:rsidR="00231AB1">
        <w:rPr>
          <w:i/>
        </w:rPr>
        <w:t>Alnus rubra</w:t>
      </w:r>
      <w:r w:rsidR="00231AB1">
        <w:t>) and douglas fir (</w:t>
      </w:r>
      <w:r w:rsidR="00231AB1">
        <w:rPr>
          <w:i/>
        </w:rPr>
        <w:t>Pseudotsuga menzesii</w:t>
      </w:r>
      <w:r w:rsidR="00231AB1">
        <w:t>)</w:t>
      </w:r>
      <w:r w:rsidR="00EE11F6">
        <w:t xml:space="preserve"> which provide shade</w:t>
      </w:r>
      <w:r w:rsidR="00E236CC">
        <w:t xml:space="preserve"> and allocthonous carbon inputs to the streams.  </w:t>
      </w:r>
    </w:p>
    <w:p w14:paraId="55A1D284" w14:textId="77777777" w:rsidR="00265986" w:rsidRDefault="00265986" w:rsidP="00265986">
      <w:pPr>
        <w:spacing w:line="480" w:lineRule="auto"/>
      </w:pPr>
    </w:p>
    <w:p w14:paraId="4D28B5BE" w14:textId="79AEBB84" w:rsidR="00265986" w:rsidRDefault="00265986" w:rsidP="00265986">
      <w:pPr>
        <w:spacing w:line="480" w:lineRule="auto"/>
        <w:rPr>
          <w:i/>
        </w:rPr>
      </w:pPr>
      <w:r>
        <w:rPr>
          <w:i/>
        </w:rPr>
        <w:t>Data Collection</w:t>
      </w:r>
    </w:p>
    <w:p w14:paraId="7C8AF38F" w14:textId="77D673BD" w:rsidR="00265986" w:rsidRDefault="00C2777D" w:rsidP="00F638A3">
      <w:pPr>
        <w:spacing w:line="480" w:lineRule="auto"/>
        <w:ind w:firstLine="720"/>
      </w:pPr>
      <w:r>
        <w:t>Three benthic invertebrate samples were taken at each stream reach at meters 15, 45, and 75, or the closest area with non-boulder substrate.  Samples were collected once per yea</w:t>
      </w:r>
      <w:r w:rsidR="005D5516">
        <w:t xml:space="preserve">r over the course of one week </w:t>
      </w:r>
      <w:r w:rsidR="00F638A3">
        <w:t xml:space="preserve">using a Surber sampler with a .1 sq. meter sampling area.  Substrate was disturbed to a depth of approximately 4 inches for one minute. </w:t>
      </w:r>
      <w:r w:rsidR="003C34B5">
        <w:t xml:space="preserve"> Samples were elutridated and </w:t>
      </w:r>
      <w:r w:rsidR="003C34B5" w:rsidRPr="003C34B5">
        <w:rPr>
          <w:highlight w:val="yellow"/>
        </w:rPr>
        <w:t>something</w:t>
      </w:r>
      <w:r w:rsidR="003C34B5">
        <w:t xml:space="preserve"> to remove fine sediments and rocks.  The remaining sample was then preserved in 95% ethanol for identification and enumeration in the lab.</w:t>
      </w:r>
    </w:p>
    <w:p w14:paraId="44CEF296" w14:textId="4F6DEA05" w:rsidR="003C34B5" w:rsidRPr="00265986" w:rsidRDefault="003C34B5" w:rsidP="00F638A3">
      <w:pPr>
        <w:spacing w:line="480" w:lineRule="auto"/>
        <w:ind w:firstLine="720"/>
      </w:pPr>
      <w:r>
        <w:t xml:space="preserve">Fish diets were collected during three-pass depletion of fish standing stock and were only taken from a subset of fish greater than 100 mm in length.  Fish were gastrolavaged, and stomach contents were collected in filter paper and preserved in 95% ethanol for lab processing. </w:t>
      </w:r>
    </w:p>
    <w:p w14:paraId="65E4D56F" w14:textId="7037530E" w:rsidR="00265986" w:rsidRDefault="00265986" w:rsidP="00265986">
      <w:pPr>
        <w:spacing w:line="480" w:lineRule="auto"/>
      </w:pPr>
      <w:r>
        <w:rPr>
          <w:i/>
        </w:rPr>
        <w:t>Data Analysis</w:t>
      </w:r>
    </w:p>
    <w:p w14:paraId="27AF80C7" w14:textId="33B90F84" w:rsidR="00D0208C" w:rsidRDefault="00DB7533" w:rsidP="00E072C8">
      <w:pPr>
        <w:spacing w:line="480" w:lineRule="auto"/>
      </w:pPr>
      <w:r>
        <w:t xml:space="preserve">All analyses were performed in PC-ORD 7 and R using the Vegan package.  </w:t>
      </w:r>
      <w:bookmarkStart w:id="108" w:name="_GoBack"/>
      <w:bookmarkEnd w:id="108"/>
    </w:p>
    <w:p w14:paraId="3E995228" w14:textId="77777777" w:rsidR="003C34B5" w:rsidRDefault="003C34B5" w:rsidP="00E072C8">
      <w:pPr>
        <w:spacing w:line="480" w:lineRule="auto"/>
      </w:pPr>
    </w:p>
    <w:p w14:paraId="1AF1AEE3" w14:textId="77777777" w:rsidR="003C34B5" w:rsidRDefault="003C34B5" w:rsidP="00E072C8">
      <w:pPr>
        <w:spacing w:line="480" w:lineRule="auto"/>
      </w:pPr>
    </w:p>
    <w:sectPr w:rsidR="003C34B5" w:rsidSect="00A41D0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6" w:author="Mackaness, Cedar" w:date="2019-02-13T21:49:00Z" w:initials="MC">
    <w:p w14:paraId="66B9C8E7" w14:textId="14372EDF" w:rsidR="009106F2" w:rsidRDefault="009106F2">
      <w:pPr>
        <w:pStyle w:val="CommentText"/>
      </w:pPr>
      <w:r>
        <w:rPr>
          <w:rStyle w:val="CommentReference"/>
        </w:rPr>
        <w:annotationRef/>
      </w:r>
      <w:r>
        <w:t>Need citation</w:t>
      </w:r>
      <w:r w:rsidR="005D1055">
        <w:t>, is this actually true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B9C8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B9C8E7" w16cid:durableId="200FB2B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A2D78" w14:textId="77777777" w:rsidR="00542F03" w:rsidRDefault="00542F03" w:rsidP="00E072C8">
      <w:r>
        <w:separator/>
      </w:r>
    </w:p>
  </w:endnote>
  <w:endnote w:type="continuationSeparator" w:id="0">
    <w:p w14:paraId="1F1993F6" w14:textId="77777777" w:rsidR="00542F03" w:rsidRDefault="00542F03" w:rsidP="00E0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CE27D" w14:textId="77777777" w:rsidR="00542F03" w:rsidRDefault="00542F03" w:rsidP="00E072C8">
      <w:r>
        <w:separator/>
      </w:r>
    </w:p>
  </w:footnote>
  <w:footnote w:type="continuationSeparator" w:id="0">
    <w:p w14:paraId="594C36F3" w14:textId="77777777" w:rsidR="00542F03" w:rsidRDefault="00542F03" w:rsidP="00E072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E59C3" w14:textId="77777777" w:rsidR="00B84402" w:rsidRDefault="00B84402" w:rsidP="00AE4100">
    <w:pPr>
      <w:pStyle w:val="Header"/>
      <w:framePr w:wrap="none" w:vAnchor="text" w:hAnchor="margin" w:xAlign="right" w:y="1"/>
      <w:rPr>
        <w:ins w:id="109" w:author="Mackaness, Cedar" w:date="2019-02-13T22:37:00Z"/>
        <w:rStyle w:val="PageNumber"/>
      </w:rPr>
    </w:pPr>
    <w:ins w:id="110" w:author="Mackaness, Cedar" w:date="2019-02-13T22:37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570319D2" w14:textId="77777777" w:rsidR="00B84402" w:rsidRDefault="00B84402">
    <w:pPr>
      <w:pStyle w:val="Header"/>
      <w:ind w:right="360"/>
      <w:pPrChange w:id="111" w:author="Mackaness, Cedar" w:date="2019-02-13T22:37:00Z">
        <w:pPr>
          <w:pStyle w:val="Header"/>
        </w:pPr>
      </w:pPrChange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6782A" w14:textId="77777777" w:rsidR="00B84402" w:rsidRDefault="00B84402" w:rsidP="00AE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7533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212031" w14:textId="0BEE1505" w:rsidR="00E072C8" w:rsidRDefault="00E072C8" w:rsidP="00265986">
    <w:pPr>
      <w:pStyle w:val="Header"/>
      <w:tabs>
        <w:tab w:val="clear" w:pos="4680"/>
        <w:tab w:val="clear" w:pos="9360"/>
        <w:tab w:val="left" w:pos="8027"/>
      </w:tabs>
      <w:ind w:right="360"/>
    </w:pPr>
    <w:r>
      <w:t>Cedar Mackaness | Intro Drafts</w:t>
    </w:r>
    <w:r w:rsidR="00265986">
      <w:tab/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Mackaness, Cedar">
    <w15:presenceInfo w15:providerId="None" w15:userId="Mackaness, Ced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0A"/>
    <w:rsid w:val="00001C83"/>
    <w:rsid w:val="00022213"/>
    <w:rsid w:val="00023E97"/>
    <w:rsid w:val="0002435C"/>
    <w:rsid w:val="000377A2"/>
    <w:rsid w:val="000A3C00"/>
    <w:rsid w:val="000B012A"/>
    <w:rsid w:val="00106A22"/>
    <w:rsid w:val="00106AB9"/>
    <w:rsid w:val="00130E69"/>
    <w:rsid w:val="00136E21"/>
    <w:rsid w:val="00185EDF"/>
    <w:rsid w:val="001B2A6A"/>
    <w:rsid w:val="001F4F9F"/>
    <w:rsid w:val="00203D23"/>
    <w:rsid w:val="00224BAD"/>
    <w:rsid w:val="00231AB1"/>
    <w:rsid w:val="00252D08"/>
    <w:rsid w:val="00253D18"/>
    <w:rsid w:val="00265986"/>
    <w:rsid w:val="00290EAB"/>
    <w:rsid w:val="00296AEE"/>
    <w:rsid w:val="00297387"/>
    <w:rsid w:val="00297B7F"/>
    <w:rsid w:val="002B7C26"/>
    <w:rsid w:val="002D3A61"/>
    <w:rsid w:val="002F5A75"/>
    <w:rsid w:val="002F5D3B"/>
    <w:rsid w:val="00320C4F"/>
    <w:rsid w:val="003275F5"/>
    <w:rsid w:val="003821C7"/>
    <w:rsid w:val="003C34B5"/>
    <w:rsid w:val="003D257F"/>
    <w:rsid w:val="003F3B29"/>
    <w:rsid w:val="00407716"/>
    <w:rsid w:val="004303BD"/>
    <w:rsid w:val="0044081B"/>
    <w:rsid w:val="004674C4"/>
    <w:rsid w:val="00470927"/>
    <w:rsid w:val="00472B25"/>
    <w:rsid w:val="00497BA6"/>
    <w:rsid w:val="004C0610"/>
    <w:rsid w:val="004C413C"/>
    <w:rsid w:val="004C5813"/>
    <w:rsid w:val="004D0F51"/>
    <w:rsid w:val="004E4C40"/>
    <w:rsid w:val="005045E3"/>
    <w:rsid w:val="00527E7F"/>
    <w:rsid w:val="00542F03"/>
    <w:rsid w:val="00560B3B"/>
    <w:rsid w:val="00564E12"/>
    <w:rsid w:val="0057004A"/>
    <w:rsid w:val="0057325A"/>
    <w:rsid w:val="0058522A"/>
    <w:rsid w:val="00586F82"/>
    <w:rsid w:val="005B3863"/>
    <w:rsid w:val="005B7159"/>
    <w:rsid w:val="005B72C2"/>
    <w:rsid w:val="005D1055"/>
    <w:rsid w:val="005D5516"/>
    <w:rsid w:val="005E6517"/>
    <w:rsid w:val="005F41E8"/>
    <w:rsid w:val="00613608"/>
    <w:rsid w:val="006233DC"/>
    <w:rsid w:val="006241FD"/>
    <w:rsid w:val="0063224D"/>
    <w:rsid w:val="00644C15"/>
    <w:rsid w:val="006633C6"/>
    <w:rsid w:val="00694C68"/>
    <w:rsid w:val="006A437B"/>
    <w:rsid w:val="006A5AEC"/>
    <w:rsid w:val="006D77E7"/>
    <w:rsid w:val="006D7CA6"/>
    <w:rsid w:val="0070745F"/>
    <w:rsid w:val="00725829"/>
    <w:rsid w:val="007358EC"/>
    <w:rsid w:val="007366DD"/>
    <w:rsid w:val="00770E71"/>
    <w:rsid w:val="007761CA"/>
    <w:rsid w:val="007A08C3"/>
    <w:rsid w:val="007A361B"/>
    <w:rsid w:val="007B2C92"/>
    <w:rsid w:val="007B6A5A"/>
    <w:rsid w:val="007F446F"/>
    <w:rsid w:val="0081721A"/>
    <w:rsid w:val="008511A0"/>
    <w:rsid w:val="00853A64"/>
    <w:rsid w:val="00891C33"/>
    <w:rsid w:val="00896F5A"/>
    <w:rsid w:val="008B33F9"/>
    <w:rsid w:val="008B5DE7"/>
    <w:rsid w:val="008C631E"/>
    <w:rsid w:val="008D6A3F"/>
    <w:rsid w:val="009106F2"/>
    <w:rsid w:val="00912CB7"/>
    <w:rsid w:val="009156A1"/>
    <w:rsid w:val="009344E8"/>
    <w:rsid w:val="00957D7B"/>
    <w:rsid w:val="009D79B1"/>
    <w:rsid w:val="009F606C"/>
    <w:rsid w:val="00A02B21"/>
    <w:rsid w:val="00A04A09"/>
    <w:rsid w:val="00A115BA"/>
    <w:rsid w:val="00A140C4"/>
    <w:rsid w:val="00A26631"/>
    <w:rsid w:val="00A41D00"/>
    <w:rsid w:val="00A90C2C"/>
    <w:rsid w:val="00AA1991"/>
    <w:rsid w:val="00AF1FB3"/>
    <w:rsid w:val="00B003E8"/>
    <w:rsid w:val="00B1062C"/>
    <w:rsid w:val="00B15F2D"/>
    <w:rsid w:val="00B25859"/>
    <w:rsid w:val="00B84402"/>
    <w:rsid w:val="00B90B7A"/>
    <w:rsid w:val="00BB560A"/>
    <w:rsid w:val="00BE7E25"/>
    <w:rsid w:val="00C041FD"/>
    <w:rsid w:val="00C2777D"/>
    <w:rsid w:val="00C402A7"/>
    <w:rsid w:val="00C42DBA"/>
    <w:rsid w:val="00C54991"/>
    <w:rsid w:val="00C84970"/>
    <w:rsid w:val="00CF149B"/>
    <w:rsid w:val="00CF565D"/>
    <w:rsid w:val="00D0208C"/>
    <w:rsid w:val="00D327C3"/>
    <w:rsid w:val="00D47247"/>
    <w:rsid w:val="00D72DDF"/>
    <w:rsid w:val="00DB7533"/>
    <w:rsid w:val="00DC26BC"/>
    <w:rsid w:val="00E072C8"/>
    <w:rsid w:val="00E122D4"/>
    <w:rsid w:val="00E236CC"/>
    <w:rsid w:val="00E25174"/>
    <w:rsid w:val="00E325C3"/>
    <w:rsid w:val="00E65290"/>
    <w:rsid w:val="00E669B6"/>
    <w:rsid w:val="00E76C7B"/>
    <w:rsid w:val="00EA4DC6"/>
    <w:rsid w:val="00EC5A43"/>
    <w:rsid w:val="00EE11F6"/>
    <w:rsid w:val="00F136E8"/>
    <w:rsid w:val="00F43065"/>
    <w:rsid w:val="00F564BE"/>
    <w:rsid w:val="00F61E8F"/>
    <w:rsid w:val="00F638A3"/>
    <w:rsid w:val="00F63B40"/>
    <w:rsid w:val="00F63FAB"/>
    <w:rsid w:val="00F6499B"/>
    <w:rsid w:val="00F80001"/>
    <w:rsid w:val="00F97D17"/>
    <w:rsid w:val="00FD6152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B3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2C8"/>
  </w:style>
  <w:style w:type="paragraph" w:styleId="Footer">
    <w:name w:val="footer"/>
    <w:basedOn w:val="Normal"/>
    <w:link w:val="Foot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2C8"/>
  </w:style>
  <w:style w:type="paragraph" w:styleId="BalloonText">
    <w:name w:val="Balloon Text"/>
    <w:basedOn w:val="Normal"/>
    <w:link w:val="BalloonTextChar"/>
    <w:uiPriority w:val="99"/>
    <w:semiHidden/>
    <w:unhideWhenUsed/>
    <w:rsid w:val="00CF14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9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06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6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6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6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6F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84402"/>
  </w:style>
  <w:style w:type="paragraph" w:styleId="Revision">
    <w:name w:val="Revision"/>
    <w:hidden/>
    <w:uiPriority w:val="99"/>
    <w:semiHidden/>
    <w:rsid w:val="002B7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1016</Words>
  <Characters>5795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19</cp:revision>
  <dcterms:created xsi:type="dcterms:W3CDTF">2019-02-14T17:57:00Z</dcterms:created>
  <dcterms:modified xsi:type="dcterms:W3CDTF">2019-02-21T17:19:00Z</dcterms:modified>
</cp:coreProperties>
</file>