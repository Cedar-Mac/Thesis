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5003" w14:textId="77777777" w:rsidR="00F5197E" w:rsidRDefault="00F5197E" w:rsidP="00F5197E">
      <w:pPr>
        <w:pStyle w:val="Heading2"/>
      </w:pPr>
      <w:r>
        <w:t>Study location</w:t>
      </w:r>
    </w:p>
    <w:p w14:paraId="51BF4E04" w14:textId="7176DAC2" w:rsidR="00F5197E" w:rsidRDefault="00F5197E" w:rsidP="00F5197E">
      <w:pPr>
        <w:pStyle w:val="FirstParagraph"/>
      </w:pPr>
      <w:r>
        <w:t xml:space="preserve">The study consisted of </w:t>
      </w:r>
      <w:del w:id="0" w:author="Allison Swartz" w:date="2019-10-14T14:07:00Z">
        <w:r w:rsidDel="00E827E9">
          <w:delText xml:space="preserve">five </w:delText>
        </w:r>
      </w:del>
      <w:ins w:id="1" w:author="Allison Swartz" w:date="2019-10-14T14:07:00Z">
        <w:r w:rsidR="00E827E9">
          <w:t>two</w:t>
        </w:r>
        <w:r w:rsidR="00E827E9">
          <w:t xml:space="preserve"> </w:t>
        </w:r>
      </w:ins>
      <w:r>
        <w:t xml:space="preserve">reach pairs on five replicate streams in the western Cascade Mountains of Oregon. Each reach pair consisted of one treatment reach and one reference reach. Two of the reach pairs (W-100, W-113) </w:t>
      </w:r>
      <w:commentRangeStart w:id="2"/>
      <w:r>
        <w:t>are</w:t>
      </w:r>
      <w:commentRangeEnd w:id="2"/>
      <w:r w:rsidR="00822D6D">
        <w:rPr>
          <w:rStyle w:val="CommentReference"/>
        </w:rPr>
        <w:commentReference w:id="2"/>
      </w:r>
      <w:r>
        <w:t xml:space="preserve"> located on private Weyerhaeuser Co. land, and three (LOON, CHUCK, MCTE) </w:t>
      </w:r>
      <w:ins w:id="3" w:author="Allison Swartz" w:date="2019-10-14T14:08:00Z">
        <w:r w:rsidR="00822D6D">
          <w:t>we</w:t>
        </w:r>
      </w:ins>
      <w:del w:id="4" w:author="Allison Swartz" w:date="2019-10-14T14:08:00Z">
        <w:r w:rsidDel="00822D6D">
          <w:delText>a</w:delText>
        </w:r>
      </w:del>
      <w:r>
        <w:t xml:space="preserve">re located on U.S. Forest Service land, one of which (MCTE) </w:t>
      </w:r>
      <w:ins w:id="5" w:author="Allison Swartz" w:date="2019-10-14T14:08:00Z">
        <w:r w:rsidR="00822D6D">
          <w:t>wa</w:t>
        </w:r>
      </w:ins>
      <w:del w:id="6" w:author="Allison Swartz" w:date="2019-10-14T14:08:00Z">
        <w:r w:rsidDel="00822D6D">
          <w:delText>i</w:delText>
        </w:r>
      </w:del>
      <w:r>
        <w:t>s situated in the HJ Andrews Experimental Forest. Stream reaches were 90 meters in length and treatment gaps were 20 to 40 meters in diameter and situated approximately around meter thirty of treatment reaches. Sites had a buffer between stream reach pairs to limit any effects of the upstream reach on downstream conditions.</w:t>
      </w:r>
    </w:p>
    <w:p w14:paraId="3320E1DF" w14:textId="17EAFC35" w:rsidR="00F5197E" w:rsidRDefault="00F5197E" w:rsidP="00F5197E">
      <w:pPr>
        <w:pStyle w:val="BodyText"/>
      </w:pPr>
      <w:r>
        <w:t>All of the streams are wadeable, fish-bearing streams with bankfull widths of 1-6 meters. Fish-bearing streams were purposefully selected to provide management-relevant results for key species such as salmonids. Additionally, streams of this size comprise roughly 70% of total stream length in forested catchments. The streams run through 40-60-year-old riparian forests regenerating from previous harvest. These forests have a homogenous canopy structure with heavy understory shading, as defined by their early to mid</w:t>
      </w:r>
      <w:ins w:id="7" w:author="Allison Swartz" w:date="2019-10-14T14:10:00Z">
        <w:r w:rsidR="00EC70B4">
          <w:t>-</w:t>
        </w:r>
      </w:ins>
      <w:del w:id="8" w:author="Allison Swartz" w:date="2019-10-14T14:10:00Z">
        <w:r w:rsidDel="00EC70B4">
          <w:delText xml:space="preserve"> </w:delText>
        </w:r>
      </w:del>
      <w:r>
        <w:t>seral stage. Small streams also provide ease of sampling and maximize the effect of a canopy opening manipulation since small streams may be completely shaded by overhead vegetation due to their high edge to area ratio.</w:t>
      </w:r>
    </w:p>
    <w:p w14:paraId="0F85E981" w14:textId="77777777" w:rsidR="00F5197E" w:rsidRDefault="00F5197E" w:rsidP="00F5197E">
      <w:pPr>
        <w:pStyle w:val="Heading2"/>
      </w:pPr>
      <w:bookmarkStart w:id="9" w:name="study-design"/>
      <w:bookmarkEnd w:id="9"/>
      <w:r>
        <w:t>Study Design</w:t>
      </w:r>
    </w:p>
    <w:p w14:paraId="1F5BA3E6" w14:textId="4DE75DE8" w:rsidR="00F5197E" w:rsidRDefault="00F5197E" w:rsidP="00F5197E">
      <w:pPr>
        <w:pStyle w:val="FirstParagraph"/>
      </w:pPr>
      <w:commentRangeStart w:id="10"/>
      <w:r>
        <w:t xml:space="preserve">The before-after, control-impact (BACI) study design lends itself to experimental field studies by accounting for natural variations between </w:t>
      </w:r>
      <w:commentRangeStart w:id="11"/>
      <w:r>
        <w:t>sites</w:t>
      </w:r>
      <w:commentRangeEnd w:id="11"/>
      <w:r w:rsidR="00EC70B4">
        <w:rPr>
          <w:rStyle w:val="CommentReference"/>
        </w:rPr>
        <w:commentReference w:id="11"/>
      </w:r>
      <w:r>
        <w:t>. By taking the difference of a given variable between the paired reaches and comparing the change in the difference from pre to post-treatment years, we account for both spatial and temporal variation</w:t>
      </w:r>
      <w:commentRangeEnd w:id="10"/>
      <w:r w:rsidR="00EC70B4">
        <w:rPr>
          <w:rStyle w:val="CommentReference"/>
        </w:rPr>
        <w:commentReference w:id="10"/>
      </w:r>
      <w:r>
        <w:t xml:space="preserve">. For the BACI analyses, a sample unit refers to a whole stream including both treatment and reference reaches because the metric of interest for BACI is the difference between the two reaches. Therefore, we have five sample units with two repeated measures, pre and post-treatment. To test for effects of the gap treatment, we quantify and assess changes in the reach differences between the two years. </w:t>
      </w:r>
      <w:ins w:id="12" w:author="Allison Swartz" w:date="2019-10-14T14:16:00Z">
        <w:r w:rsidR="00EC70B4">
          <w:t xml:space="preserve">Pre-treatment data or </w:t>
        </w:r>
      </w:ins>
      <w:r>
        <w:t xml:space="preserve">Samples were collected during summer 2017 and </w:t>
      </w:r>
      <w:ins w:id="13" w:author="Allison Swartz" w:date="2019-10-14T14:16:00Z">
        <w:r w:rsidR="00EC70B4">
          <w:t>post-treatment data were</w:t>
        </w:r>
      </w:ins>
      <w:ins w:id="14" w:author="Allison Swartz" w:date="2019-10-14T14:17:00Z">
        <w:r w:rsidR="00EC70B4">
          <w:t xml:space="preserve"> gathered </w:t>
        </w:r>
      </w:ins>
      <w:r>
        <w:t xml:space="preserve">summer </w:t>
      </w:r>
      <w:commentRangeStart w:id="15"/>
      <w:r>
        <w:t>2018</w:t>
      </w:r>
      <w:commentRangeEnd w:id="15"/>
      <w:r w:rsidR="00EC70B4">
        <w:rPr>
          <w:rStyle w:val="CommentReference"/>
        </w:rPr>
        <w:commentReference w:id="15"/>
      </w:r>
      <w:del w:id="16" w:author="Allison Swartz" w:date="2019-10-14T14:17:00Z">
        <w:r w:rsidDel="00EC70B4">
          <w:delText xml:space="preserve"> with pre-treatment data gathered during summer 2017 and post-treatment data gathered during summer 2018</w:delText>
        </w:r>
      </w:del>
      <w:r>
        <w:t>. Canopy gaps were cut in the treatment reach during the winter of 2017-18 to permit adequate time for response to the canopy manipulation at all sites besides MCTE. At MCTE gaps were cut at the end of summer 2017 after data collection.</w:t>
      </w:r>
    </w:p>
    <w:p w14:paraId="19AB8493" w14:textId="77777777" w:rsidR="00F5197E" w:rsidRDefault="00F5197E" w:rsidP="00F5197E">
      <w:pPr>
        <w:pStyle w:val="Heading2"/>
      </w:pPr>
      <w:bookmarkStart w:id="17" w:name="data-collection"/>
      <w:bookmarkEnd w:id="17"/>
      <w:r>
        <w:t>Data Collection</w:t>
      </w:r>
    </w:p>
    <w:p w14:paraId="6409C2F5" w14:textId="77777777" w:rsidR="00F5197E" w:rsidRDefault="00F5197E" w:rsidP="00F5197E">
      <w:pPr>
        <w:pStyle w:val="Heading3"/>
      </w:pPr>
      <w:bookmarkStart w:id="18" w:name="light"/>
      <w:bookmarkEnd w:id="18"/>
      <w:r>
        <w:t>Light</w:t>
      </w:r>
    </w:p>
    <w:p w14:paraId="65891CC0" w14:textId="2D5BE5A1" w:rsidR="00F5197E" w:rsidRDefault="00F5197E" w:rsidP="00F5197E">
      <w:pPr>
        <w:pStyle w:val="FirstParagraph"/>
      </w:pPr>
      <w:r>
        <w:t>Daily, photosynthetically active radiation (PAR) was estimated from fl</w:t>
      </w:r>
      <w:del w:id="19" w:author="Allison Swartz" w:date="2019-10-14T14:24:00Z">
        <w:r w:rsidDel="00E415F9">
          <w:delText>o</w:delText>
        </w:r>
      </w:del>
      <w:r>
        <w:t>u</w:t>
      </w:r>
      <w:ins w:id="20" w:author="Allison Swartz" w:date="2019-10-14T14:24:00Z">
        <w:r w:rsidR="00E415F9">
          <w:t>o</w:t>
        </w:r>
      </w:ins>
      <w:r>
        <w:t xml:space="preserve">rescein </w:t>
      </w:r>
      <w:commentRangeStart w:id="21"/>
      <w:r>
        <w:t>decay</w:t>
      </w:r>
      <w:commentRangeEnd w:id="21"/>
      <w:r w:rsidR="0090226E">
        <w:rPr>
          <w:rStyle w:val="CommentReference"/>
        </w:rPr>
        <w:commentReference w:id="21"/>
      </w:r>
      <w:r>
        <w:t xml:space="preserve"> </w:t>
      </w:r>
      <w:del w:id="22" w:author="Allison Swartz" w:date="2019-10-14T14:18:00Z">
        <w:r w:rsidDel="0090226E">
          <w:delText xml:space="preserve">rate </w:delText>
        </w:r>
      </w:del>
      <w:r>
        <w:t xml:space="preserve">over a twenty-four hour period following methods in Warren </w:t>
      </w:r>
      <w:commentRangeStart w:id="23"/>
      <w:r>
        <w:t>et</w:t>
      </w:r>
      <w:commentRangeEnd w:id="23"/>
      <w:r w:rsidR="0090226E">
        <w:rPr>
          <w:rStyle w:val="CommentReference"/>
        </w:rPr>
        <w:commentReference w:id="23"/>
      </w:r>
      <w:r>
        <w:t xml:space="preserve"> </w:t>
      </w:r>
      <w:commentRangeStart w:id="24"/>
      <w:r>
        <w:t>al</w:t>
      </w:r>
      <w:commentRangeEnd w:id="24"/>
      <w:r w:rsidR="0090226E">
        <w:rPr>
          <w:rStyle w:val="CommentReference"/>
        </w:rPr>
        <w:commentReference w:id="24"/>
      </w:r>
      <w:r>
        <w:t>. Fl</w:t>
      </w:r>
      <w:del w:id="25" w:author="Allison Swartz" w:date="2019-10-14T14:24:00Z">
        <w:r w:rsidDel="00E415F9">
          <w:delText>o</w:delText>
        </w:r>
      </w:del>
      <w:r>
        <w:t>u</w:t>
      </w:r>
      <w:ins w:id="26" w:author="Allison Swartz" w:date="2019-10-14T14:24:00Z">
        <w:r w:rsidR="00E415F9">
          <w:t>o</w:t>
        </w:r>
      </w:ins>
      <w:r>
        <w:t>rescein dyes were prepared by diluting to 400 g L</w:t>
      </w:r>
      <w:r>
        <w:rPr>
          <w:vertAlign w:val="superscript"/>
        </w:rPr>
        <w:t>-1</w:t>
      </w:r>
      <w:r>
        <w:t xml:space="preserve"> with DI water and buffering with 40 g L</w:t>
      </w:r>
      <w:r>
        <w:rPr>
          <w:vertAlign w:val="superscript"/>
        </w:rPr>
        <w:t>-1</w:t>
      </w:r>
      <w:r>
        <w:t xml:space="preserve"> of aquarium salt. Once the dye was prepared, we filled 3.7</w:t>
      </w:r>
      <w:ins w:id="27" w:author="Allison Swartz" w:date="2019-10-14T14:22:00Z">
        <w:r w:rsidR="00E415F9">
          <w:t xml:space="preserve"> </w:t>
        </w:r>
      </w:ins>
      <w:r>
        <w:t xml:space="preserve">mL glass vials and stored them in the dark until deployment. At each study reach </w:t>
      </w:r>
      <w:ins w:id="28" w:author="Allison Swartz" w:date="2019-10-14T14:22:00Z">
        <w:r w:rsidR="00E415F9">
          <w:t>t</w:t>
        </w:r>
      </w:ins>
      <w:r>
        <w:t>hree replicate vials were deployed every five meters</w:t>
      </w:r>
      <w:ins w:id="29" w:author="Allison Swartz" w:date="2019-10-14T14:22:00Z">
        <w:r w:rsidR="00E415F9">
          <w:t xml:space="preserve"> on the st</w:t>
        </w:r>
      </w:ins>
      <w:ins w:id="30" w:author="Allison Swartz" w:date="2019-10-14T14:23:00Z">
        <w:r w:rsidR="00E415F9">
          <w:t>ream bed</w:t>
        </w:r>
      </w:ins>
      <w:r>
        <w:t xml:space="preserve">, and </w:t>
      </w:r>
      <w:r>
        <w:lastRenderedPageBreak/>
        <w:t xml:space="preserve">retrieved twenty-four hours later. Because </w:t>
      </w:r>
      <w:commentRangeStart w:id="31"/>
      <w:r>
        <w:t>fl</w:t>
      </w:r>
      <w:del w:id="32" w:author="Allison Swartz" w:date="2019-10-14T14:24:00Z">
        <w:r w:rsidDel="00E415F9">
          <w:delText>o</w:delText>
        </w:r>
      </w:del>
      <w:r>
        <w:t>u</w:t>
      </w:r>
      <w:ins w:id="33" w:author="Allison Swartz" w:date="2019-10-14T14:24:00Z">
        <w:r w:rsidR="00E415F9">
          <w:t>o</w:t>
        </w:r>
      </w:ins>
      <w:r>
        <w:t>rescence</w:t>
      </w:r>
      <w:commentRangeEnd w:id="31"/>
      <w:r w:rsidR="00E415F9">
        <w:rPr>
          <w:rStyle w:val="CommentReference"/>
        </w:rPr>
        <w:commentReference w:id="31"/>
      </w:r>
      <w:r>
        <w:t xml:space="preserve"> of fluorescein changes with temperature (Bechtold, </w:t>
      </w:r>
      <w:proofErr w:type="spellStart"/>
      <w:r>
        <w:t>Rosi</w:t>
      </w:r>
      <w:proofErr w:type="spellEnd"/>
      <w:r>
        <w:t>-Marshall, Warren, &amp; Cole (</w:t>
      </w:r>
      <w:hyperlink w:anchor="ref-Bechtold2012">
        <w:r>
          <w:rPr>
            <w:rStyle w:val="Hyperlink"/>
          </w:rPr>
          <w:t>2012</w:t>
        </w:r>
      </w:hyperlink>
      <w:r>
        <w:t xml:space="preserve">)), vials were left in the dark until they reached room temperature. </w:t>
      </w:r>
      <w:del w:id="34" w:author="Allison Swartz" w:date="2019-10-14T14:23:00Z">
        <w:r w:rsidDel="00E415F9">
          <w:delText>Flouresence</w:delText>
        </w:r>
      </w:del>
      <w:ins w:id="35" w:author="Allison Swartz" w:date="2019-10-14T14:23:00Z">
        <w:r w:rsidR="00E415F9">
          <w:t>Fluorescence</w:t>
        </w:r>
      </w:ins>
      <w:r>
        <w:t xml:space="preserve"> was then measured using a fl</w:t>
      </w:r>
      <w:del w:id="36" w:author="Allison Swartz" w:date="2019-10-14T14:25:00Z">
        <w:r w:rsidDel="00BA25DC">
          <w:delText>o</w:delText>
        </w:r>
      </w:del>
      <w:r>
        <w:t>u</w:t>
      </w:r>
      <w:ins w:id="37" w:author="Allison Swartz" w:date="2019-10-14T14:25:00Z">
        <w:r w:rsidR="00BA25DC">
          <w:t>o</w:t>
        </w:r>
      </w:ins>
      <w:r>
        <w:t>rometer (Turner Designs, San Jose, California), and the twenty-four hour decay rate was converted to daily photosynthetically active radiation (PAR) using the relationship in (D. R. Warren, Collins, Purvis, Kaylor, &amp; Bechtold (</w:t>
      </w:r>
      <w:hyperlink w:anchor="ref-Warren2017">
        <w:r>
          <w:rPr>
            <w:rStyle w:val="Hyperlink"/>
          </w:rPr>
          <w:t>2017</w:t>
        </w:r>
      </w:hyperlink>
      <w:r>
        <w:t>)).</w:t>
      </w:r>
    </w:p>
    <w:p w14:paraId="5820D33B" w14:textId="77777777" w:rsidR="00F5197E" w:rsidRDefault="00F5197E" w:rsidP="00F5197E">
      <w:pPr>
        <w:pStyle w:val="Heading3"/>
      </w:pPr>
      <w:bookmarkStart w:id="38" w:name="chlorophyll-a"/>
      <w:bookmarkEnd w:id="38"/>
      <w:r>
        <w:t xml:space="preserve">Chlorophyll </w:t>
      </w:r>
      <w:r>
        <w:rPr>
          <w:i/>
        </w:rPr>
        <w:t>a</w:t>
      </w:r>
    </w:p>
    <w:p w14:paraId="7E546455" w14:textId="5101D94A" w:rsidR="00F5197E" w:rsidRDefault="00F5197E" w:rsidP="00F5197E">
      <w:pPr>
        <w:pStyle w:val="FirstParagraph"/>
      </w:pPr>
      <w:r>
        <w:t>In each study reach, three ceramic tiles (15 cm x 15cm) were placed every 10 meters and left for 4 weeks before they were collected to allow periphyton communities to establish. Tiles were placed in riffle sections at a depth of 10-25 cm to keep them from silting over. All tiles were deployed in mid-July, and the tiles were deployed at the control and treatment reaches of each stream at the same time to keep within unit measures consistent. After collection, tiles were kept in the dark, submerged in water for two hours to avoid potential photosa</w:t>
      </w:r>
      <w:del w:id="39" w:author="Allison Swartz" w:date="2019-10-14T14:25:00Z">
        <w:r w:rsidDel="00134C0E">
          <w:delText>s</w:delText>
        </w:r>
      </w:del>
      <w:r>
        <w:t xml:space="preserve">turation issues with the </w:t>
      </w:r>
      <w:r>
        <w:rPr>
          <w:i/>
        </w:rPr>
        <w:t>in situ</w:t>
      </w:r>
      <w:r>
        <w:t xml:space="preserve"> chlorophyll </w:t>
      </w:r>
      <w:r>
        <w:rPr>
          <w:i/>
        </w:rPr>
        <w:t>a</w:t>
      </w:r>
      <w:r>
        <w:t xml:space="preserve"> measurements</w:t>
      </w:r>
      <w:ins w:id="40" w:author="Allison Swartz" w:date="2019-10-14T14:26:00Z">
        <w:r w:rsidR="00134C0E">
          <w:t>.</w:t>
        </w:r>
      </w:ins>
      <w:r>
        <w:t xml:space="preserve"> </w:t>
      </w:r>
      <w:ins w:id="41" w:author="Allison Swartz" w:date="2019-10-14T14:26:00Z">
        <w:r w:rsidR="00134C0E">
          <w:t xml:space="preserve"> </w:t>
        </w:r>
      </w:ins>
      <w:r>
        <w:t xml:space="preserve">Chlorophyll </w:t>
      </w:r>
      <w:r>
        <w:rPr>
          <w:i/>
        </w:rPr>
        <w:t>a</w:t>
      </w:r>
      <w:r>
        <w:t xml:space="preserve"> (abbreviated as </w:t>
      </w:r>
      <w:proofErr w:type="spellStart"/>
      <w:r>
        <w:t>Chla</w:t>
      </w:r>
      <w:proofErr w:type="spellEnd"/>
      <w:r>
        <w:t xml:space="preserve"> for the remainder of this text) concentrations were then quantified using a </w:t>
      </w:r>
      <w:proofErr w:type="spellStart"/>
      <w:r>
        <w:t>BenthoTorch</w:t>
      </w:r>
      <w:r>
        <w:rPr>
          <w:vertAlign w:val="superscript"/>
        </w:rPr>
        <w:t>TM</w:t>
      </w:r>
      <w:proofErr w:type="spellEnd"/>
      <w:r>
        <w:t xml:space="preserve"> (BBE </w:t>
      </w:r>
      <w:proofErr w:type="spellStart"/>
      <w:r>
        <w:t>Moldaenke</w:t>
      </w:r>
      <w:proofErr w:type="spellEnd"/>
      <w:r>
        <w:t xml:space="preserve"> GmbH), a portable field instrument used for the quantification of chlorophyll </w:t>
      </w:r>
      <w:r>
        <w:rPr>
          <w:i/>
        </w:rPr>
        <w:t>a</w:t>
      </w:r>
      <w:r>
        <w:t xml:space="preserve"> </w:t>
      </w:r>
      <w:commentRangeStart w:id="42"/>
      <w:r>
        <w:t>fluorescence</w:t>
      </w:r>
      <w:commentRangeEnd w:id="42"/>
      <w:r w:rsidR="00134C0E">
        <w:rPr>
          <w:rStyle w:val="CommentReference"/>
        </w:rPr>
        <w:commentReference w:id="42"/>
      </w:r>
      <w:del w:id="43" w:author="Allison Swartz" w:date="2019-10-14T14:26:00Z">
        <w:r w:rsidDel="00134C0E">
          <w:delText xml:space="preserve"> on different substrates</w:delText>
        </w:r>
      </w:del>
      <w:r>
        <w:t>.</w:t>
      </w:r>
    </w:p>
    <w:p w14:paraId="069A1249" w14:textId="77777777" w:rsidR="00F5197E" w:rsidRDefault="00F5197E" w:rsidP="00F5197E">
      <w:pPr>
        <w:pStyle w:val="Heading3"/>
      </w:pPr>
      <w:bookmarkStart w:id="44" w:name="benthic-invertebrate-sampling"/>
      <w:bookmarkEnd w:id="44"/>
      <w:r>
        <w:t>Benthic Invertebrate Sampling</w:t>
      </w:r>
    </w:p>
    <w:p w14:paraId="5FBC224E" w14:textId="1CABE27A" w:rsidR="00F5197E" w:rsidRDefault="00F5197E" w:rsidP="00F5197E">
      <w:pPr>
        <w:pStyle w:val="FirstParagraph"/>
      </w:pPr>
      <w:r>
        <w:t xml:space="preserve">Three benthic invertebrate samples were taken at each stream reach at meters 15, 45 and 75, or the closest area with non-boulder substrate. Samples were collected once per year over the course of one week using a Surber sampler with a </w:t>
      </w:r>
      <w:ins w:id="45" w:author="Allison Swartz" w:date="2019-10-14T14:27:00Z">
        <w:r w:rsidR="008065D6">
          <w:t>0</w:t>
        </w:r>
      </w:ins>
      <w:r>
        <w:t>.09 m</w:t>
      </w:r>
      <w:r>
        <w:rPr>
          <w:vertAlign w:val="superscript"/>
        </w:rPr>
        <w:t>2</w:t>
      </w:r>
      <w:r>
        <w:t xml:space="preserve"> sampling area. Substrate was disturbed to a depth of approximately four inches for one minute. The sample was then preserved in 95% ethanol for identification and enumeration in the lab.</w:t>
      </w:r>
    </w:p>
    <w:p w14:paraId="4F7CF57C" w14:textId="04924E9D" w:rsidR="00F5197E" w:rsidRDefault="00F5197E" w:rsidP="00F5197E">
      <w:pPr>
        <w:pStyle w:val="BodyText"/>
      </w:pPr>
      <w:r>
        <w:t xml:space="preserve">In the lab, the three benthic samples per reach were combined into a single pooled sample for each reach. The pooled sample was then subsampled using a </w:t>
      </w:r>
      <w:proofErr w:type="spellStart"/>
      <w:r>
        <w:t>Caton</w:t>
      </w:r>
      <w:proofErr w:type="spellEnd"/>
      <w:r>
        <w:t xml:space="preserve"> tray. Squares </w:t>
      </w:r>
      <m:oMath>
        <m:f>
          <m:fPr>
            <m:ctrlPr>
              <w:rPr>
                <w:rFonts w:ascii="Cambria Math" w:hAnsi="Cambria Math"/>
              </w:rPr>
            </m:ctrlPr>
          </m:fPr>
          <m:num>
            <m:r>
              <w:rPr>
                <w:rFonts w:ascii="Cambria Math" w:hAnsi="Cambria Math"/>
              </w:rPr>
              <m:t>1</m:t>
            </m:r>
          </m:num>
          <m:den>
            <m:r>
              <w:rPr>
                <w:rFonts w:ascii="Cambria Math" w:hAnsi="Cambria Math"/>
              </w:rPr>
              <m:t>30</m:t>
            </m:r>
          </m:den>
        </m:f>
      </m:oMath>
      <w:r>
        <w:t xml:space="preserve"> </w:t>
      </w:r>
      <w:ins w:id="46" w:author="Allison Swartz" w:date="2019-10-14T14:28:00Z">
        <w:r w:rsidR="008065D6">
          <w:t xml:space="preserve">of? </w:t>
        </w:r>
      </w:ins>
      <w:r>
        <w:t xml:space="preserve">the area of the Caton tray were randomly sampled until the cutoff of 300 individuals or greater was reached. Benthic invertebrates were then identified down to genus or the lowest taxonomic unit (LTU) for cryptic taxa such as </w:t>
      </w:r>
      <w:proofErr w:type="spellStart"/>
      <w:r>
        <w:t>Chironomidae</w:t>
      </w:r>
      <w:proofErr w:type="spellEnd"/>
      <w:r>
        <w:t xml:space="preserve"> primarily </w:t>
      </w:r>
      <w:ins w:id="47" w:author="Allison Swartz" w:date="2019-10-14T14:28:00Z">
        <w:r w:rsidR="0011598C">
          <w:t>following</w:t>
        </w:r>
      </w:ins>
      <w:del w:id="48" w:author="Allison Swartz" w:date="2019-10-14T14:28:00Z">
        <w:r w:rsidDel="0011598C">
          <w:delText>using</w:delText>
        </w:r>
      </w:del>
      <w:r>
        <w:t xml:space="preserve"> Merritt, Cummins, &amp; Berg (</w:t>
      </w:r>
      <w:hyperlink w:anchor="ref-Merritt2008">
        <w:r>
          <w:rPr>
            <w:rStyle w:val="Hyperlink"/>
          </w:rPr>
          <w:t>2008</w:t>
        </w:r>
      </w:hyperlink>
      <w:r>
        <w:t>). Counts from subsamples were then converted to densities using the following formula:</w:t>
      </w:r>
    </w:p>
    <w:p w14:paraId="07E26626" w14:textId="77777777" w:rsidR="00F5197E" w:rsidRDefault="004D3445" w:rsidP="00F5197E">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3*s*0.09</m:t>
              </m:r>
            </m:den>
          </m:f>
        </m:oMath>
      </m:oMathPara>
    </w:p>
    <w:p w14:paraId="137579F4" w14:textId="47A6DA52" w:rsidR="00F5197E" w:rsidRDefault="00F5197E" w:rsidP="00F5197E">
      <w:pPr>
        <w:pStyle w:val="FirstParagraph"/>
      </w:pPr>
      <w:r>
        <w:t xml:space="preserve">where </w:t>
      </w:r>
      <m:oMath>
        <m:r>
          <w:rPr>
            <w:rFonts w:ascii="Cambria Math" w:hAnsi="Cambria Math"/>
          </w:rPr>
          <m:t>s</m:t>
        </m:r>
      </m:oMath>
      <w:r>
        <w:t xml:space="preserve"> is the fraction subsampled, 0.09 is the area of the Surber sampler in square meters, and the result is divided by three because three samples from meters </w:t>
      </w:r>
      <w:del w:id="49" w:author="Allison Swartz" w:date="2019-10-14T14:29:00Z">
        <w:r w:rsidDel="0011598C">
          <w:delText xml:space="preserve">fifteen, forty-five and seventy-five </w:delText>
        </w:r>
      </w:del>
      <w:ins w:id="50" w:author="Allison Swartz" w:date="2019-10-14T14:29:00Z">
        <w:r w:rsidR="0011598C">
          <w:t xml:space="preserve">15, 45 and 75 </w:t>
        </w:r>
      </w:ins>
      <w:r>
        <w:t>were pooled.</w:t>
      </w:r>
    </w:p>
    <w:p w14:paraId="06BFC4D5" w14:textId="77777777" w:rsidR="0027455C" w:rsidRDefault="00F5197E" w:rsidP="0027455C">
      <w:pPr>
        <w:pStyle w:val="BodyText"/>
        <w:jc w:val="center"/>
        <w:rPr>
          <w:ins w:id="51" w:author="Allison Swartz" w:date="2019-10-14T14:32:00Z"/>
        </w:rPr>
      </w:pPr>
      <w:r>
        <w:t>For community analyses, singleton taxa (taxa occurring in only one reach) were removed from the original matrix and density values were log transformed to reduce the effect of abundant taxa (</w:t>
      </w:r>
      <w:proofErr w:type="spellStart"/>
      <w:r>
        <w:t>Chironomidae</w:t>
      </w:r>
      <w:proofErr w:type="spellEnd"/>
      <w:r>
        <w:t xml:space="preserve">, </w:t>
      </w:r>
      <w:proofErr w:type="spellStart"/>
      <w:r>
        <w:rPr>
          <w:i/>
        </w:rPr>
        <w:t>Baetis</w:t>
      </w:r>
      <w:proofErr w:type="spellEnd"/>
      <w:r>
        <w:t xml:space="preserve">, </w:t>
      </w:r>
      <w:proofErr w:type="spellStart"/>
      <w:r>
        <w:rPr>
          <w:i/>
        </w:rPr>
        <w:t>Micrasema</w:t>
      </w:r>
      <w:proofErr w:type="spellEnd"/>
      <w:r>
        <w:t xml:space="preserve">) on community relationships by applying the formula </w:t>
      </w:r>
    </w:p>
    <w:p w14:paraId="57054D89" w14:textId="1F0B120A" w:rsidR="0027455C" w:rsidRDefault="00F5197E" w:rsidP="0027455C">
      <w:pPr>
        <w:pStyle w:val="BodyText"/>
        <w:jc w:val="center"/>
        <w:rPr>
          <w:ins w:id="52" w:author="Allison Swartz" w:date="2019-10-14T14:32:00Z"/>
        </w:rPr>
        <w:pPrChange w:id="53" w:author="Allison Swartz" w:date="2019-10-14T14:32:00Z">
          <w:pPr>
            <w:pStyle w:val="BodyText"/>
          </w:pPr>
        </w:pPrChange>
      </w:pPr>
      <m:oMathPara>
        <m:oMath>
          <m:r>
            <w:rPr>
              <w:rFonts w:ascii="Cambria Math" w:hAnsi="Cambria Math"/>
            </w:rPr>
            <m:t>log </m:t>
          </m:r>
          <w:commentRangeStart w:id="54"/>
          <w:commentRangeEnd w:id="54"/>
          <m:r>
            <m:rPr>
              <m:sty m:val="p"/>
            </m:rPr>
            <w:rPr>
              <w:rStyle w:val="CommentReference"/>
            </w:rPr>
            <w:commentReference w:id="54"/>
          </m:r>
          <m:r>
            <w:rPr>
              <w:rFonts w:ascii="Cambria Math" w:hAnsi="Cambria Math"/>
            </w:rPr>
            <m:t>10 (n+1)</m:t>
          </m:r>
        </m:oMath>
      </m:oMathPara>
    </w:p>
    <w:p w14:paraId="1CD43752" w14:textId="2DB0143E" w:rsidR="00F5197E" w:rsidRDefault="00F5197E" w:rsidP="00F5197E">
      <w:pPr>
        <w:pStyle w:val="BodyText"/>
      </w:pPr>
      <w:r>
        <w:lastRenderedPageBreak/>
        <w:t xml:space="preserve">where </w:t>
      </w:r>
      <m:oMath>
        <m:r>
          <w:rPr>
            <w:rFonts w:ascii="Cambria Math" w:hAnsi="Cambria Math"/>
          </w:rPr>
          <m:t>n</m:t>
        </m:r>
      </m:oMath>
      <w:r>
        <w:t xml:space="preserve"> is the density value per square meter for a given taxon. The resulting matrix of benthic invertebrates at the LTU level of identification (20 reaches by 64 taxa) was then used for analysis. Functional feeding groups (FFG) were assigned using the feeding habits of each taxon as identified in Merritt et al. (</w:t>
      </w:r>
      <w:hyperlink w:anchor="ref-Merritt2008">
        <w:r>
          <w:rPr>
            <w:rStyle w:val="Hyperlink"/>
          </w:rPr>
          <w:t>2008</w:t>
        </w:r>
      </w:hyperlink>
      <w:r>
        <w:t>), and raw density values were used for FFG analyses because sparse or hyper abundant groups were less of a concern with aggregate functional groups.</w:t>
      </w:r>
    </w:p>
    <w:p w14:paraId="145B08AD" w14:textId="77777777" w:rsidR="00F5197E" w:rsidRDefault="00F5197E" w:rsidP="00F5197E">
      <w:pPr>
        <w:pStyle w:val="BodyText"/>
      </w:pPr>
      <w:r>
        <w:t xml:space="preserve">During </w:t>
      </w:r>
      <w:proofErr w:type="spellStart"/>
      <w:r>
        <w:t>Chla</w:t>
      </w:r>
      <w:proofErr w:type="spellEnd"/>
      <w:r>
        <w:t xml:space="preserve"> tile collection at the two streams with snails as the dominant scraper, the number of snails (Juga) and cased caddisfly (observed taxa being primarily </w:t>
      </w:r>
      <w:proofErr w:type="spellStart"/>
      <w:r>
        <w:t>Uenoidae</w:t>
      </w:r>
      <w:proofErr w:type="spellEnd"/>
      <w:r>
        <w:t xml:space="preserve"> and </w:t>
      </w:r>
      <w:proofErr w:type="spellStart"/>
      <w:r>
        <w:t>Glossosomatidae</w:t>
      </w:r>
      <w:proofErr w:type="spellEnd"/>
      <w:r>
        <w:t xml:space="preserve">) on each tile were recorded and then removed before taking chlorophyll readings with a </w:t>
      </w:r>
      <w:proofErr w:type="spellStart"/>
      <w:r>
        <w:t>BenthoTorch</w:t>
      </w:r>
      <w:r>
        <w:rPr>
          <w:vertAlign w:val="superscript"/>
        </w:rPr>
        <w:t>TM</w:t>
      </w:r>
      <w:proofErr w:type="spellEnd"/>
      <w:r>
        <w:t>.</w:t>
      </w:r>
    </w:p>
    <w:p w14:paraId="03689E0E" w14:textId="77777777" w:rsidR="00F5197E" w:rsidRDefault="00F5197E" w:rsidP="00F5197E">
      <w:pPr>
        <w:pStyle w:val="Heading3"/>
      </w:pPr>
      <w:bookmarkStart w:id="55" w:name="trout-diets"/>
      <w:bookmarkEnd w:id="55"/>
      <w:r>
        <w:t>Trout Diets</w:t>
      </w:r>
    </w:p>
    <w:p w14:paraId="5F844451" w14:textId="30D3E976" w:rsidR="00F5197E" w:rsidRDefault="00F5197E" w:rsidP="00F5197E">
      <w:pPr>
        <w:pStyle w:val="FirstParagraph"/>
      </w:pPr>
      <w:r>
        <w:t xml:space="preserve">Trout diets were collected during the post-treatment year. Trout diets were collected during three-pass depletion for fish population estimates and were only taken from a subset of fish greater than </w:t>
      </w:r>
      <w:commentRangeStart w:id="56"/>
      <w:r>
        <w:t>100</w:t>
      </w:r>
      <w:commentRangeEnd w:id="56"/>
      <w:r w:rsidR="006B2B5C">
        <w:rPr>
          <w:rStyle w:val="CommentReference"/>
        </w:rPr>
        <w:commentReference w:id="56"/>
      </w:r>
      <w:r>
        <w:t xml:space="preserve"> mm in length. Fish were anesthetized </w:t>
      </w:r>
      <w:del w:id="57" w:author="Allison Swartz" w:date="2019-10-14T14:35:00Z">
        <w:r w:rsidDel="006B2B5C">
          <w:delText xml:space="preserve">using </w:delText>
        </w:r>
      </w:del>
      <w:commentRangeStart w:id="58"/>
      <w:r>
        <w:t xml:space="preserve">AQUI-S </w:t>
      </w:r>
      <w:commentRangeEnd w:id="58"/>
      <w:r w:rsidR="006B2B5C">
        <w:rPr>
          <w:rStyle w:val="CommentReference"/>
        </w:rPr>
        <w:commentReference w:id="58"/>
      </w:r>
      <w:r>
        <w:t xml:space="preserve">and gastric </w:t>
      </w:r>
      <w:proofErr w:type="spellStart"/>
      <w:r>
        <w:t>lavaged</w:t>
      </w:r>
      <w:proofErr w:type="spellEnd"/>
      <w:r>
        <w:t>. Stomach contents were evacuated by injecting water into the fish stomach using a piece of small plastic tubing attached to a syringe. Diet samples were collected in filter paper and preserved in 95% ethanol for lab processing.</w:t>
      </w:r>
    </w:p>
    <w:p w14:paraId="703DD155" w14:textId="77777777" w:rsidR="00F5197E" w:rsidRDefault="00F5197E" w:rsidP="00F5197E">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w:t>
      </w:r>
      <w:commentRangeStart w:id="59"/>
      <w:r>
        <w:t>used</w:t>
      </w:r>
      <w:commentRangeEnd w:id="59"/>
      <w:r w:rsidR="006B2B5C">
        <w:rPr>
          <w:rStyle w:val="CommentReference"/>
        </w:rPr>
        <w:commentReference w:id="59"/>
      </w:r>
      <w:r>
        <w:t xml:space="preserve">. The resulting matrix was then filtered for aquatic species and appended to a matrix of 2018 stream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w:t>
      </w:r>
      <w:commentRangeStart w:id="60"/>
      <w:r>
        <w:t xml:space="preserve">by row maxima </w:t>
      </w:r>
      <w:commentRangeEnd w:id="60"/>
      <w:r w:rsidR="003229C7">
        <w:rPr>
          <w:rStyle w:val="CommentReference"/>
        </w:rPr>
        <w:commentReference w:id="60"/>
      </w:r>
      <w:r>
        <w:t>to compensate for the difference between benthic sampling—measured in density per m</w:t>
      </w:r>
      <w:r>
        <w:rPr>
          <w:vertAlign w:val="superscript"/>
        </w:rPr>
        <w:t>2</w:t>
      </w:r>
      <w:r>
        <w:t>—and fish diets.</w:t>
      </w:r>
    </w:p>
    <w:p w14:paraId="0E949807" w14:textId="77777777" w:rsidR="00F5197E" w:rsidRDefault="00F5197E" w:rsidP="00F5197E">
      <w:pPr>
        <w:pStyle w:val="Heading2"/>
      </w:pPr>
      <w:bookmarkStart w:id="61" w:name="data-analysis"/>
      <w:bookmarkEnd w:id="61"/>
      <w:r>
        <w:t>Data Analysis</w:t>
      </w:r>
    </w:p>
    <w:p w14:paraId="7598F89D" w14:textId="77777777" w:rsidR="00F5197E" w:rsidRDefault="00F5197E" w:rsidP="00F5197E">
      <w:pPr>
        <w:pStyle w:val="Heading3"/>
      </w:pPr>
      <w:bookmarkStart w:id="62" w:name="baci-analysis"/>
      <w:bookmarkEnd w:id="62"/>
      <w:r>
        <w:t>BACI Analysis</w:t>
      </w:r>
    </w:p>
    <w:p w14:paraId="0886A875" w14:textId="21E6C8A6" w:rsidR="00F5197E" w:rsidRDefault="00F5197E" w:rsidP="00F5197E">
      <w:pPr>
        <w:pStyle w:val="FirstParagraph"/>
      </w:pPr>
      <w:r>
        <w:t>The BACI analysis was performed in R (R Core Team (</w:t>
      </w:r>
      <w:hyperlink w:anchor="ref-R-base">
        <w:r>
          <w:rPr>
            <w:rStyle w:val="Hyperlink"/>
          </w:rPr>
          <w:t>2018</w:t>
        </w:r>
      </w:hyperlink>
      <w:r>
        <w:t xml:space="preserve">)), and consisted of calculating reach-pair differences by subtracting the control reach value from the treatment reach value. Reach differences were calculated for light, </w:t>
      </w:r>
      <w:proofErr w:type="spellStart"/>
      <w:ins w:id="63" w:author="Allison Swartz" w:date="2019-10-14T14:38:00Z">
        <w:r w:rsidR="003229C7">
          <w:t>C</w:t>
        </w:r>
      </w:ins>
      <w:del w:id="64" w:author="Allison Swartz" w:date="2019-10-14T14:38:00Z">
        <w:r w:rsidDel="003229C7">
          <w:delText>c</w:delText>
        </w:r>
      </w:del>
      <w:r>
        <w:t>hla</w:t>
      </w:r>
      <w:proofErr w:type="spellEnd"/>
      <w:r>
        <w:t xml:space="preserve">, invertebrate richness, Ephemeroptera, </w:t>
      </w:r>
      <w:proofErr w:type="spellStart"/>
      <w:r>
        <w:t>Trichoptera</w:t>
      </w:r>
      <w:proofErr w:type="spellEnd"/>
      <w:r>
        <w:t xml:space="preserve">, </w:t>
      </w:r>
      <w:proofErr w:type="spellStart"/>
      <w:r>
        <w:t>Plecoptera</w:t>
      </w:r>
      <w:proofErr w:type="spellEnd"/>
      <w:r>
        <w:t xml:space="preserve"> (EPT) index (Wallace, </w:t>
      </w:r>
      <w:proofErr w:type="spellStart"/>
      <w:r>
        <w:t>Grubaugh</w:t>
      </w:r>
      <w:proofErr w:type="spellEnd"/>
      <w:r>
        <w:t>, &amp; Whiles (</w:t>
      </w:r>
      <w:hyperlink w:anchor="ref-Wallace1996">
        <w:r>
          <w:rPr>
            <w:rStyle w:val="Hyperlink"/>
          </w:rPr>
          <w:t>1996</w:t>
        </w:r>
      </w:hyperlink>
      <w:r>
        <w:t xml:space="preserve">)), total invertebrate density and invertebrate densities by functional feeding group. A paired t-test with 4 degrees of freedom was then performed for each metric by subtracting the reach difference from the pre-treatment year from the </w:t>
      </w:r>
      <w:commentRangeStart w:id="65"/>
      <w:r>
        <w:t xml:space="preserve">difference value </w:t>
      </w:r>
      <w:commentRangeEnd w:id="65"/>
      <w:r w:rsidR="003229C7">
        <w:rPr>
          <w:rStyle w:val="CommentReference"/>
        </w:rPr>
        <w:commentReference w:id="65"/>
      </w:r>
      <w:r>
        <w:t>in the post-treatment year for each stream assuming the difference between the two reach ratios should be zero</w:t>
      </w:r>
      <w:ins w:id="66" w:author="Allison Swartz" w:date="2019-10-14T14:40:00Z">
        <w:r w:rsidR="003229C7">
          <w:t xml:space="preserve"> </w:t>
        </w:r>
        <w:r w:rsidR="000873E3">
          <w:t>if there is no effect of the treatment</w:t>
        </w:r>
      </w:ins>
      <w:r>
        <w:t>.</w:t>
      </w:r>
    </w:p>
    <w:p w14:paraId="30F94913" w14:textId="77777777" w:rsidR="00F5197E" w:rsidRDefault="00F5197E" w:rsidP="00F5197E">
      <w:pPr>
        <w:pStyle w:val="Heading3"/>
      </w:pPr>
      <w:bookmarkStart w:id="67" w:name="community-analysis"/>
      <w:bookmarkEnd w:id="67"/>
      <w:r>
        <w:lastRenderedPageBreak/>
        <w:t>Community Analysis</w:t>
      </w:r>
    </w:p>
    <w:p w14:paraId="66753D0F" w14:textId="1E5D58E1" w:rsidR="00F5197E" w:rsidRDefault="00F5197E" w:rsidP="00F5197E">
      <w:pPr>
        <w:pStyle w:val="FirstParagraph"/>
      </w:pPr>
      <w:r>
        <w:t xml:space="preserve">Community analyses were performed in PC-ORD (McCune &amp; </w:t>
      </w:r>
      <w:proofErr w:type="spellStart"/>
      <w:r>
        <w:t>Mefford</w:t>
      </w:r>
      <w:proofErr w:type="spellEnd"/>
      <w:r>
        <w:t xml:space="preserve"> (</w:t>
      </w:r>
      <w:hyperlink w:anchor="ref-PC-ORD">
        <w:r>
          <w:rPr>
            <w:rStyle w:val="Hyperlink"/>
          </w:rPr>
          <w:t>2016</w:t>
        </w:r>
      </w:hyperlink>
      <w:r>
        <w:t>)) and R (R Core Team (</w:t>
      </w:r>
      <w:hyperlink w:anchor="ref-R-base">
        <w:r>
          <w:rPr>
            <w:rStyle w:val="Hyperlink"/>
          </w:rPr>
          <w:t>2018</w:t>
        </w:r>
      </w:hyperlink>
      <w:r>
        <w:t>)) using the Vegan package (</w:t>
      </w:r>
      <w:proofErr w:type="spellStart"/>
      <w:r>
        <w:t>Oksanen</w:t>
      </w:r>
      <w:proofErr w:type="spellEnd"/>
      <w:r>
        <w:t xml:space="preserve"> et al. (</w:t>
      </w:r>
      <w:hyperlink w:anchor="ref-vegan">
        <w:r>
          <w:rPr>
            <w:rStyle w:val="Hyperlink"/>
          </w:rPr>
          <w:t>2018</w:t>
        </w:r>
      </w:hyperlink>
      <w:r>
        <w:t>)). Blocked multi-response permutation procedure (MRBP) was used to assess differences between treatment and control reaches in the pre and post</w:t>
      </w:r>
      <w:ins w:id="68" w:author="Allison Swartz" w:date="2019-10-14T14:41:00Z">
        <w:r w:rsidR="00904A71">
          <w:t>-</w:t>
        </w:r>
      </w:ins>
      <w:del w:id="69" w:author="Allison Swartz" w:date="2019-10-14T14:41:00Z">
        <w:r w:rsidDel="00904A71">
          <w:delText xml:space="preserve"> </w:delText>
        </w:r>
      </w:del>
      <w:r>
        <w:t>treatment years. MRBP was followed up with blocked indicator species analysis (ISA) to determine underlying taxa driving any grouping detected by MRBP. The combined benthic and diet community matrix was subsequently tested for any differences between treatment and control reaches and benthic versus diet taxa representation using the same MRBP and ISA methods.</w:t>
      </w:r>
    </w:p>
    <w:p w14:paraId="3AB45C84" w14:textId="044CB300" w:rsidR="00F5197E" w:rsidRDefault="00F5197E" w:rsidP="00F5197E">
      <w:pPr>
        <w:pStyle w:val="BodyText"/>
      </w:pPr>
      <w:r>
        <w:t xml:space="preserve">To test for any pre-treatment reach differences in 2017, MRBP was run on 2017 data only with </w:t>
      </w:r>
      <w:ins w:id="70" w:author="Allison Swartz" w:date="2019-10-14T14:42:00Z">
        <w:r w:rsidR="002E26C8" w:rsidRPr="002E26C8">
          <w:rPr>
            <w:i/>
            <w:rPrChange w:id="71" w:author="Allison Swartz" w:date="2019-10-14T14:42:00Z">
              <w:rPr/>
            </w:rPrChange>
          </w:rPr>
          <w:t>t</w:t>
        </w:r>
      </w:ins>
      <w:del w:id="72" w:author="Allison Swartz" w:date="2019-10-14T14:42:00Z">
        <w:r w:rsidRPr="002E26C8" w:rsidDel="002E26C8">
          <w:rPr>
            <w:i/>
            <w:rPrChange w:id="73" w:author="Allison Swartz" w:date="2019-10-14T14:42:00Z">
              <w:rPr/>
            </w:rPrChange>
          </w:rPr>
          <w:delText>T</w:delText>
        </w:r>
      </w:del>
      <w:r w:rsidRPr="002E26C8">
        <w:rPr>
          <w:i/>
          <w:rPrChange w:id="74" w:author="Allison Swartz" w:date="2019-10-14T14:42:00Z">
            <w:rPr/>
          </w:rPrChange>
        </w:rPr>
        <w:t>reatment</w:t>
      </w:r>
      <w:ins w:id="75" w:author="Allison Swartz" w:date="2019-10-14T14:42:00Z">
        <w:r w:rsidR="002E26C8">
          <w:t xml:space="preserve"> and </w:t>
        </w:r>
        <w:commentRangeStart w:id="76"/>
        <w:r w:rsidR="002E26C8" w:rsidRPr="002E26C8">
          <w:rPr>
            <w:i/>
            <w:rPrChange w:id="77" w:author="Allison Swartz" w:date="2019-10-14T14:42:00Z">
              <w:rPr/>
            </w:rPrChange>
          </w:rPr>
          <w:t>reference</w:t>
        </w:r>
        <w:commentRangeEnd w:id="76"/>
        <w:r w:rsidR="002E26C8">
          <w:rPr>
            <w:rStyle w:val="CommentReference"/>
          </w:rPr>
          <w:commentReference w:id="76"/>
        </w:r>
      </w:ins>
      <w:r>
        <w:t xml:space="preserve"> as the two </w:t>
      </w:r>
      <w:r>
        <w:rPr>
          <w:i/>
        </w:rPr>
        <w:t>a priori</w:t>
      </w:r>
      <w:r>
        <w:t xml:space="preserve"> groups and blocked by </w:t>
      </w:r>
      <w:ins w:id="78" w:author="Allison Swartz" w:date="2019-10-14T14:43:00Z">
        <w:r w:rsidR="002E26C8" w:rsidRPr="002E26C8">
          <w:rPr>
            <w:i/>
            <w:rPrChange w:id="79" w:author="Allison Swartz" w:date="2019-10-14T14:43:00Z">
              <w:rPr/>
            </w:rPrChange>
          </w:rPr>
          <w:t>s</w:t>
        </w:r>
      </w:ins>
      <w:del w:id="80" w:author="Allison Swartz" w:date="2019-10-14T14:43:00Z">
        <w:r w:rsidRPr="002E26C8" w:rsidDel="002E26C8">
          <w:rPr>
            <w:i/>
            <w:rPrChange w:id="81" w:author="Allison Swartz" w:date="2019-10-14T14:43:00Z">
              <w:rPr/>
            </w:rPrChange>
          </w:rPr>
          <w:delText>S</w:delText>
        </w:r>
      </w:del>
      <w:r w:rsidRPr="002E26C8">
        <w:rPr>
          <w:i/>
          <w:rPrChange w:id="82" w:author="Allison Swartz" w:date="2019-10-14T14:43:00Z">
            <w:rPr/>
          </w:rPrChange>
        </w:rPr>
        <w:t>tream</w:t>
      </w:r>
      <w:r>
        <w:t>. The 2018 post-treatment data w</w:t>
      </w:r>
      <w:ins w:id="83" w:author="Allison Swartz" w:date="2019-10-14T14:43:00Z">
        <w:r w:rsidR="002E26C8">
          <w:t>ere</w:t>
        </w:r>
      </w:ins>
      <w:del w:id="84" w:author="Allison Swartz" w:date="2019-10-14T14:43:00Z">
        <w:r w:rsidDel="002E26C8">
          <w:delText>as</w:delText>
        </w:r>
      </w:del>
      <w:r>
        <w:t xml:space="preserve">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(McCune, Grace, &amp; Urban (</w:t>
      </w:r>
      <w:hyperlink w:anchor="ref-McCune2002">
        <w:r>
          <w:rPr>
            <w:rStyle w:val="Hyperlink"/>
          </w:rPr>
          <w:t>2002</w:t>
        </w:r>
      </w:hyperlink>
      <w:r>
        <w:t>)).</w:t>
      </w:r>
    </w:p>
    <w:p w14:paraId="344DF54B" w14:textId="60CA13AD" w:rsidR="00F5197E" w:rsidRDefault="00F5197E" w:rsidP="00F5197E">
      <w:pPr>
        <w:pStyle w:val="BodyText"/>
      </w:pPr>
      <w:r>
        <w:t xml:space="preserve">The follow-up ISA calculates an indicator value (IV) for each species. The IV is a composite of a taxon’s fidelity and exclusivity to a group. </w:t>
      </w:r>
      <w:ins w:id="85" w:author="Allison Swartz" w:date="2019-10-14T14:44:00Z">
        <w:r w:rsidR="002E26C8">
          <w:t>A</w:t>
        </w:r>
      </w:ins>
      <w:del w:id="86" w:author="Allison Swartz" w:date="2019-10-14T14:44:00Z">
        <w:r w:rsidDel="002E26C8">
          <w:delText>If a</w:delText>
        </w:r>
      </w:del>
      <w:r>
        <w:t xml:space="preserve"> taxon </w:t>
      </w:r>
      <w:del w:id="87" w:author="Allison Swartz" w:date="2019-10-14T14:44:00Z">
        <w:r w:rsidDel="002E26C8">
          <w:delText xml:space="preserve">is </w:delText>
        </w:r>
      </w:del>
      <w:r>
        <w:t xml:space="preserve">consistently abundant in one group and never present in any other, </w:t>
      </w:r>
      <w:del w:id="88" w:author="Allison Swartz" w:date="2019-10-14T14:45:00Z">
        <w:r w:rsidDel="002E26C8">
          <w:delText xml:space="preserve">then it </w:delText>
        </w:r>
      </w:del>
      <w:r>
        <w:t xml:space="preserve">would receive a high IV. Conversely, a </w:t>
      </w:r>
      <w:proofErr w:type="spellStart"/>
      <w:r>
        <w:t>taxon</w:t>
      </w:r>
      <w:proofErr w:type="spellEnd"/>
      <w:r>
        <w:t xml:space="preserve"> rarely abundant in SU’s of one group and present in other groups would receive a low IV (McCune et al. (</w:t>
      </w:r>
      <w:hyperlink w:anchor="ref-McCune2002">
        <w:r>
          <w:rPr>
            <w:rStyle w:val="Hyperlink"/>
          </w:rPr>
          <w:t>2002</w:t>
        </w:r>
      </w:hyperlink>
      <w:r>
        <w:t>)). A Monte Carlo test of 1,000 permutations of the taxa matrix was used to generate a p-value for each taxon’s IV.</w:t>
      </w:r>
    </w:p>
    <w:p w14:paraId="2DC800B5" w14:textId="569FA2B2" w:rsidR="00F5197E" w:rsidRDefault="00F5197E" w:rsidP="00F5197E">
      <w:pPr>
        <w:pStyle w:val="BodyText"/>
      </w:pPr>
      <w:r>
        <w:t>Nonmetric multidimensional scaling (Kruskal (</w:t>
      </w:r>
      <w:hyperlink w:anchor="ref-Kruskal1964">
        <w:r>
          <w:rPr>
            <w:rStyle w:val="Hyperlink"/>
          </w:rPr>
          <w:t>1964</w:t>
        </w:r>
      </w:hyperlink>
      <w:r>
        <w:t xml:space="preserve">)) was used to assess residual variation in the treatment and control reach communities, and quantify the relationship between the synthetic community variables extracted from the ordination axes and environmental variables such as </w:t>
      </w:r>
      <w:commentRangeStart w:id="89"/>
      <w:proofErr w:type="spellStart"/>
      <w:r>
        <w:t>Chla</w:t>
      </w:r>
      <w:commentRangeEnd w:id="89"/>
      <w:proofErr w:type="spellEnd"/>
      <w:r w:rsidR="004D3445">
        <w:rPr>
          <w:rStyle w:val="CommentReference"/>
        </w:rPr>
        <w:commentReference w:id="89"/>
      </w:r>
      <w:r>
        <w:t xml:space="preserve">. Sorensen distance was used for both ordinations to reduce the impact of outliers. The ordination was rotated to maximize the environmental variable </w:t>
      </w:r>
      <w:proofErr w:type="spellStart"/>
      <w:r>
        <w:t>Chla</w:t>
      </w:r>
      <w:proofErr w:type="spellEnd"/>
      <w:r>
        <w:t xml:space="preserve"> along axis 1. A random start was used and the real data were run 250 times to ensure an absolute stress minima was reached. A Monte Carlo test with 100 permutations was used to generate a p-value for the probability that the final ordination has a lower than expected stress value</w:t>
      </w:r>
      <w:ins w:id="90" w:author="Allison Swartz" w:date="2019-10-14T14:46:00Z">
        <w:r w:rsidR="00DE010A">
          <w:t xml:space="preserve"> </w:t>
        </w:r>
        <w:commentRangeStart w:id="91"/>
        <w:r w:rsidR="00DE010A">
          <w:t>than</w:t>
        </w:r>
        <w:commentRangeEnd w:id="91"/>
        <w:r w:rsidR="00DE010A">
          <w:rPr>
            <w:rStyle w:val="CommentReference"/>
          </w:rPr>
          <w:commentReference w:id="91"/>
        </w:r>
        <w:r w:rsidR="00DE010A">
          <w:t>?</w:t>
        </w:r>
      </w:ins>
      <w:r>
        <w:t xml:space="preserve"> based on chance alone.</w:t>
      </w:r>
    </w:p>
    <w:p w14:paraId="6CCFFE03" w14:textId="77777777" w:rsidR="00F5197E" w:rsidRDefault="00F5197E" w:rsidP="00F5197E">
      <w:pPr>
        <w:pStyle w:val="Heading3"/>
      </w:pPr>
      <w:bookmarkStart w:id="92" w:name="analysis-of-trout-diets"/>
      <w:bookmarkEnd w:id="92"/>
      <w:r>
        <w:t>Analysis of Trout Diets</w:t>
      </w:r>
    </w:p>
    <w:p w14:paraId="0250A644" w14:textId="553B062F" w:rsidR="00F5197E" w:rsidRDefault="00F5197E" w:rsidP="00F5197E">
      <w:pPr>
        <w:pStyle w:val="FirstParagraph"/>
      </w:pPr>
      <w:r>
        <w:t xml:space="preserve">Trout diets were collected in the post-treatment year, which limits analysis to a comparison of reference </w:t>
      </w:r>
      <w:ins w:id="93" w:author="Allison Swartz" w:date="2019-10-14T14:48:00Z">
        <w:r w:rsidR="004D3445">
          <w:t>versus</w:t>
        </w:r>
      </w:ins>
      <w:del w:id="94" w:author="Allison Swartz" w:date="2019-10-14T14:48:00Z">
        <w:r w:rsidDel="004D3445">
          <w:delText>and</w:delText>
        </w:r>
      </w:del>
      <w:r>
        <w:t xml:space="preserve"> treatment reaches without the </w:t>
      </w:r>
      <w:del w:id="95" w:author="Allison Swartz" w:date="2019-10-14T14:48:00Z">
        <w:r w:rsidDel="004D3445">
          <w:delText xml:space="preserve">BACI </w:delText>
        </w:r>
      </w:del>
      <w:r>
        <w:t>control on inherent reach differences. We performed paired t-tests for the abundance of each fu</w:t>
      </w:r>
      <w:bookmarkStart w:id="96" w:name="_GoBack"/>
      <w:bookmarkEnd w:id="96"/>
      <w:r>
        <w:t xml:space="preserve">nctional feeding group represented in the diets of trout in the reference and the treatment reach, and on the modified </w:t>
      </w:r>
      <w:proofErr w:type="spellStart"/>
      <w:r>
        <w:t>Ivlev’s</w:t>
      </w:r>
      <w:proofErr w:type="spellEnd"/>
      <w:r>
        <w:t xml:space="preserve"> selectivity index (as defined in Jacobs (</w:t>
      </w:r>
      <w:hyperlink w:anchor="ref-Jacobs1974">
        <w:r>
          <w:rPr>
            <w:rStyle w:val="Hyperlink"/>
          </w:rPr>
          <w:t>1974</w:t>
        </w:r>
      </w:hyperlink>
      <w:r>
        <w:t>)) for each FFG.</w:t>
      </w:r>
    </w:p>
    <w:p w14:paraId="6B0724D7" w14:textId="77777777" w:rsidR="00C56E1F" w:rsidRDefault="00C56E1F"/>
    <w:sectPr w:rsidR="00C56E1F" w:rsidSect="00A41D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lison Swartz" w:date="2019-10-14T14:08:00Z" w:initials="AS">
    <w:p w14:paraId="312E2EBB" w14:textId="346BBADD" w:rsidR="00822D6D" w:rsidRDefault="00822D6D">
      <w:pPr>
        <w:pStyle w:val="CommentText"/>
      </w:pPr>
      <w:r>
        <w:rPr>
          <w:rStyle w:val="CommentReference"/>
        </w:rPr>
        <w:annotationRef/>
      </w:r>
      <w:r>
        <w:t xml:space="preserve">You shifted to present tense. Stick with past. </w:t>
      </w:r>
    </w:p>
  </w:comment>
  <w:comment w:id="11" w:author="Allison Swartz" w:date="2019-10-14T14:12:00Z" w:initials="AS">
    <w:p w14:paraId="459A8578" w14:textId="041D22B3" w:rsidR="00EC70B4" w:rsidRDefault="00EC70B4" w:rsidP="00EC70B4">
      <w:pPr>
        <w:pStyle w:val="CommentText"/>
      </w:pPr>
      <w:r>
        <w:rPr>
          <w:rStyle w:val="CommentReference"/>
        </w:rPr>
        <w:annotationRef/>
      </w:r>
      <w:r>
        <w:t xml:space="preserve"> between reaches and between years. </w:t>
      </w:r>
    </w:p>
  </w:comment>
  <w:comment w:id="10" w:author="Allison Swartz" w:date="2019-10-14T14:13:00Z" w:initials="AS">
    <w:p w14:paraId="67D53D68" w14:textId="77777777" w:rsidR="00EC70B4" w:rsidRDefault="00EC70B4">
      <w:pPr>
        <w:pStyle w:val="CommentText"/>
      </w:pPr>
      <w:r>
        <w:rPr>
          <w:rStyle w:val="CommentReference"/>
        </w:rPr>
        <w:annotationRef/>
      </w:r>
      <w:r>
        <w:t>The before-after, control-impact (BACI) study design lends itself to experimental field studies by accounting for both spatial and temporal variation. By taking the difference of a given variable between the paired reaches and comparing the change in the difference from pre to post-treatment years, we account for natural variations between sites</w:t>
      </w:r>
      <w:r>
        <w:rPr>
          <w:rStyle w:val="CommentReference"/>
        </w:rPr>
        <w:annotationRef/>
      </w:r>
      <w:r>
        <w:t xml:space="preserve"> and over years. </w:t>
      </w:r>
    </w:p>
    <w:p w14:paraId="0FA4A850" w14:textId="5B26D9D0" w:rsidR="00EC70B4" w:rsidRDefault="00EC70B4">
      <w:pPr>
        <w:pStyle w:val="CommentText"/>
      </w:pPr>
      <w:r>
        <w:t xml:space="preserve">Just thought it sounded better with the broad description first and more specific second. </w:t>
      </w:r>
    </w:p>
  </w:comment>
  <w:comment w:id="15" w:author="Allison Swartz" w:date="2019-10-14T14:17:00Z" w:initials="AS">
    <w:p w14:paraId="400A7492" w14:textId="3446A5F9" w:rsidR="00EC70B4" w:rsidRDefault="00EC70B4">
      <w:pPr>
        <w:pStyle w:val="CommentText"/>
      </w:pPr>
      <w:r>
        <w:rPr>
          <w:rStyle w:val="CommentReference"/>
        </w:rPr>
        <w:annotationRef/>
      </w:r>
      <w:r>
        <w:t xml:space="preserve">Really doesn’t matter-just slightly less repetitive. </w:t>
      </w:r>
    </w:p>
  </w:comment>
  <w:comment w:id="21" w:author="Allison Swartz" w:date="2019-10-14T14:18:00Z" w:initials="AS">
    <w:p w14:paraId="064F7DD0" w14:textId="5B21B349" w:rsidR="0090226E" w:rsidRDefault="0090226E">
      <w:pPr>
        <w:pStyle w:val="CommentText"/>
      </w:pPr>
      <w:r>
        <w:rPr>
          <w:rStyle w:val="CommentReference"/>
        </w:rPr>
        <w:annotationRef/>
      </w:r>
      <w:r>
        <w:t xml:space="preserve">Over the period indicated a rate. </w:t>
      </w:r>
    </w:p>
  </w:comment>
  <w:comment w:id="23" w:author="Allison Swartz" w:date="2019-10-14T14:22:00Z" w:initials="AS">
    <w:p w14:paraId="14298943" w14:textId="0B12BD03" w:rsidR="0090226E" w:rsidRDefault="0090226E">
      <w:pPr>
        <w:pStyle w:val="CommentText"/>
      </w:pPr>
      <w:r>
        <w:rPr>
          <w:rStyle w:val="CommentReference"/>
        </w:rPr>
        <w:annotationRef/>
      </w:r>
      <w:r>
        <w:rPr>
          <w:rFonts w:ascii="Times New Roman" w:hAnsi="Times New Roman"/>
          <w:sz w:val="24"/>
          <w:szCs w:val="24"/>
        </w:rPr>
        <w:t xml:space="preserve">Following methods in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{"citationItems":[{"id":"ITEM-1","itemData":{"DOI":"10.1899/12-003.1","ISSN":"2161-9549","abstract":"Abstract.  Incoming solar radiation is an important driver of aquatic ecosystem processes, such as gross primary production and photodegradation of organic matter. Rates of incoming solar radiation can be estimated in several ways, but their utility is limited for collecting a large number of replicate samples needed to quantify variation in light availability within and among streams. We evaluated the utility of 2 photodegrading organic dyes (rhodamine WT [RWT] and fluorescein) for measuring light exposure, especially at the level of the stream bed. We attached vials with known concentrations of the RWT or fluorescein to the stream bed and used regressions of concentration vs accumulated light to estimate photodegradation rates. Initial concentrations of RWT (20–100 µg/L) did not affect rate of photodegradation, but RWT decay rates were 93% slower in the dark than in the light. We also tested fluorescein, which degrades faster than RWT when exposed to light and is stable when kept in the dark. On average...","author":[{"dropping-particle":"","family":"Bechtold","given":"Heather A","non-dropping-particle":"","parse-names":false,"suffix":""},{"dropping-particle":"","family":"Rosi-Marshall","given":"Emma J","non-dropping-particle":"","parse-names":false,"suffix":""},{"dropping-particle":"","family":"Warren","given":"Dana R","non-dropping-particle":"","parse-names":false,"suffix":""},{"dropping-particle":"","family":"Cole","given":"Jonathan J","non-dropping-particle":"","parse-names":false,"suffix":""}],"container-title":"Freshwater Science","id":"ITEM-1","issue":"4","issued":{"date-parts":[["2012","12"]]},"page":"1070-1077","publisher":" North American Benthological Society ","title":"A practical method for measuring integrated solar radiation reaching streambeds using photodegrading dyes","type":"article-journal","volume":"31"},"uris":["http://www.mendeley.com/documents/?uuid=6497efcc-2468-3fa2-af86-e17af4f1b183"]},{"id":"ITEM-2","itemData":{"DOI":"10.1086/690624","ISSN":"2161-9549","abstract":"AbstractRiparian forests exert strong influence on abiotic and biotic processes in adjacent streams by regulating light. Harvesting of riparian forests was once common practice, and consequently, many streamside forests across North America are in varying stages of development as they regenerate, thereby affecting stream light regimes. We used 2 approaches to evaluate the influence of riparian forest harvest and stand recovery on light availability in small mountain streams. We estimated light and canopy cover every 25 m along 11.5 km of a 4th-order stream network dominated by late-successional riparian forests that included 7 streamside harvest units 50 to 60 y old. Estimates of stream light fluxes were lower in harvest units than in up- and downstream sections bordered by old-growth forests even though only 1 stream bank was harvested in 5 of 7 units. Differences in stream light between harvested reaches and adjacent old-growth sections were greater when both banks had been logged. We also conducted a s...","author":[{"dropping-particle":"","family":"Kaylor","given":"Matthew J.","non-dropping-particle":"","parse-names":false,"suffix":""},{"dropping-particle":"","family":"Warren","given":"Dana R.","non-dropping-particle":"","parse-names":false,"suffix":""},{"dropping-particle":"","family":"Kiffney","given":"Peter M.","non-dropping-particle":"","parse-names":false,"suffix":""}],"container-title":"Freshwater Science","id":"ITEM-2","issue":"1","issued":{"date-parts":[["2016","3","22"]]},"page":"000-000","publisher":"University of Chicago PressChicago, IL","title":"Long-term effects of riparian forest harvest on light in Pacific Northwest (USA) streams","type":"article-journal","volume":"36"},"uris":["http://www.mendeley.com/documents/?uuid=23fd4d99-36b1-4173-9bdc-8db4deef9c2d"]},{"id":"ITEM-3","itemData":{"DOI":"10.1007/s00027-013-0299-2","ISSN":"1015-1621","author":[{"dropping-particle":"","family":"Warren","given":"Dana R.","non-dropping-particle":"","parse-names":false,"suffix":""},{"dropping-particle":"","family":"Keeton","given":"William S.","non-dropping-particle":"","parse-names":false,"suffix":""},{"dropping-particle":"","family":"Bechtold","given":"Heather A.","non-dropping-particle":"","parse-names":false,"suffix":""},{"dropping-particle":"","family":"Rosi-Marshall","given":"Emma J.","non-dropping-particle":"","parse-names":false,"suffix":""}],"container-title":"Aquatic Sciences","id":"ITEM-3","issue":"4","issued":{"date-parts":[["2013","10","27"]]},"page":"547-558","publisher":"Springer Basel","title":"Comparing streambed light availability and canopy cover in streams with old-growth versus early-mature riparian forests in western Oregon","type":"article-journal","volume":"75"},"uris":["http://www.mendeley.com/documents/?uuid=cb00bc2b-5fab-3535-a5e0-0adae8e5a1ff"]}],"mendeley":{"formattedCitation":"(Bechtold et al. 2012, Warren et al. 2013, Kaylor et al. 2016)","plainTextFormattedCitation":"(Bechtold et al. 2012, Warren et al. 2013, Kaylor et al. 2016)","previouslyFormattedCitation":"(Bechtold et al. 2012, Warren et al. 2013, Kaylor et al. 2016)"},"properties":{"noteIndex":0},"schema":"https://github.com/citation-style-language/schema/raw/master/csl-citation.json"}</w:instrText>
      </w:r>
      <w:r>
        <w:rPr>
          <w:rFonts w:ascii="Times New Roman" w:hAnsi="Times New Roman"/>
          <w:sz w:val="24"/>
          <w:szCs w:val="24"/>
        </w:rPr>
        <w:fldChar w:fldCharType="separate"/>
      </w:r>
      <w:r w:rsidRPr="007705E2">
        <w:rPr>
          <w:rFonts w:ascii="Times New Roman" w:hAnsi="Times New Roman"/>
          <w:noProof/>
          <w:sz w:val="24"/>
          <w:szCs w:val="24"/>
        </w:rPr>
        <w:t>(Bechtold et al. 2012, Warren et al. 2013, Kaylor et al. 2016)</w:t>
      </w:r>
      <w:r>
        <w:rPr>
          <w:rFonts w:ascii="Times New Roman" w:hAnsi="Times New Roman"/>
          <w:sz w:val="24"/>
          <w:szCs w:val="24"/>
        </w:rPr>
        <w:fldChar w:fldCharType="end"/>
      </w:r>
      <w:r>
        <w:rPr>
          <w:rFonts w:ascii="Times New Roman" w:hAnsi="Times New Roman"/>
          <w:sz w:val="24"/>
          <w:szCs w:val="24"/>
        </w:rPr>
        <w:t>,</w:t>
      </w:r>
    </w:p>
  </w:comment>
  <w:comment w:id="24" w:author="Allison Swartz" w:date="2019-10-14T14:19:00Z" w:initials="AS">
    <w:p w14:paraId="36E7DFE5" w14:textId="29563210" w:rsidR="0090226E" w:rsidRDefault="0090226E">
      <w:pPr>
        <w:pStyle w:val="CommentText"/>
      </w:pPr>
      <w:r>
        <w:rPr>
          <w:rStyle w:val="CommentReference"/>
        </w:rPr>
        <w:annotationRef/>
      </w:r>
      <w:r>
        <w:t xml:space="preserve">Add the year. </w:t>
      </w:r>
    </w:p>
  </w:comment>
  <w:comment w:id="31" w:author="Allison Swartz" w:date="2019-10-14T14:24:00Z" w:initials="AS">
    <w:p w14:paraId="48BC368C" w14:textId="74320EC7" w:rsidR="00E415F9" w:rsidRDefault="00E415F9">
      <w:pPr>
        <w:pStyle w:val="CommentText"/>
      </w:pPr>
      <w:r>
        <w:rPr>
          <w:rStyle w:val="CommentReference"/>
        </w:rPr>
        <w:annotationRef/>
      </w:r>
      <w:r>
        <w:t>You might want to command find “</w:t>
      </w:r>
      <w:proofErr w:type="spellStart"/>
      <w:r>
        <w:t>flo</w:t>
      </w:r>
      <w:proofErr w:type="spellEnd"/>
      <w:r>
        <w:t xml:space="preserve">” to check for more of these. </w:t>
      </w:r>
    </w:p>
  </w:comment>
  <w:comment w:id="42" w:author="Allison Swartz" w:date="2019-10-14T14:26:00Z" w:initials="AS">
    <w:p w14:paraId="4EF9BBC1" w14:textId="2B0FA5A7" w:rsidR="00134C0E" w:rsidRDefault="00134C0E">
      <w:pPr>
        <w:pStyle w:val="CommentText"/>
      </w:pPr>
      <w:r>
        <w:rPr>
          <w:rStyle w:val="CommentReference"/>
        </w:rPr>
        <w:annotationRef/>
      </w:r>
      <w:r>
        <w:t xml:space="preserve">I’d cut that out just because I am not sure exactly what the company claims are. </w:t>
      </w:r>
    </w:p>
  </w:comment>
  <w:comment w:id="54" w:author="Allison Swartz" w:date="2019-10-14T14:31:00Z" w:initials="AS">
    <w:p w14:paraId="5509D4EC" w14:textId="63D98345" w:rsidR="0011598C" w:rsidRDefault="0011598C">
      <w:pPr>
        <w:pStyle w:val="CommentText"/>
      </w:pPr>
      <w:r>
        <w:rPr>
          <w:rStyle w:val="CommentReference"/>
        </w:rPr>
        <w:annotationRef/>
      </w:r>
      <w:r>
        <w:t xml:space="preserve">Just curious why this isn’t the natural log? </w:t>
      </w:r>
    </w:p>
  </w:comment>
  <w:comment w:id="56" w:author="Allison Swartz" w:date="2019-10-14T14:33:00Z" w:initials="AS">
    <w:p w14:paraId="1C683E3F" w14:textId="088F55D9" w:rsidR="006B2B5C" w:rsidRDefault="006B2B5C">
      <w:pPr>
        <w:pStyle w:val="CommentText"/>
      </w:pPr>
      <w:r>
        <w:rPr>
          <w:rStyle w:val="CommentReference"/>
        </w:rPr>
        <w:annotationRef/>
      </w:r>
      <w:r>
        <w:t xml:space="preserve">Didn’t we sometimes go smaller? You have </w:t>
      </w:r>
      <w:proofErr w:type="spellStart"/>
      <w:r>
        <w:t>mcte</w:t>
      </w:r>
      <w:proofErr w:type="spellEnd"/>
      <w:r>
        <w:t xml:space="preserve"> data right? I feel like this was closer to 70 maybe 80. </w:t>
      </w:r>
    </w:p>
  </w:comment>
  <w:comment w:id="58" w:author="Allison Swartz" w:date="2019-10-14T14:34:00Z" w:initials="AS">
    <w:p w14:paraId="7DDD22D2" w14:textId="01696AF0" w:rsidR="006B2B5C" w:rsidRDefault="006B2B5C">
      <w:pPr>
        <w:pStyle w:val="CommentText"/>
      </w:pPr>
      <w:r>
        <w:rPr>
          <w:rStyle w:val="CommentReference"/>
        </w:rPr>
        <w:annotationRef/>
      </w:r>
      <w:r>
        <w:t>Technically not true so I would just cut it</w:t>
      </w:r>
    </w:p>
  </w:comment>
  <w:comment w:id="59" w:author="Allison Swartz" w:date="2019-10-14T14:36:00Z" w:initials="AS">
    <w:p w14:paraId="4CB01E0C" w14:textId="269F798B" w:rsidR="006B2B5C" w:rsidRDefault="006B2B5C">
      <w:pPr>
        <w:pStyle w:val="CommentText"/>
      </w:pPr>
      <w:r>
        <w:rPr>
          <w:rStyle w:val="CommentReference"/>
        </w:rPr>
        <w:annotationRef/>
      </w:r>
      <w:r>
        <w:t>Maybe you already looked at this, but was there anything to learn from proportion of terrestrial/aquatic diets by reach type??</w:t>
      </w:r>
    </w:p>
  </w:comment>
  <w:comment w:id="60" w:author="Allison Swartz" w:date="2019-10-14T14:38:00Z" w:initials="AS">
    <w:p w14:paraId="79FAC78F" w14:textId="50287A42" w:rsidR="003229C7" w:rsidRDefault="003229C7">
      <w:pPr>
        <w:pStyle w:val="CommentText"/>
      </w:pPr>
      <w:r>
        <w:rPr>
          <w:rStyle w:val="CommentReference"/>
        </w:rPr>
        <w:annotationRef/>
      </w:r>
      <w:r>
        <w:t>What does this mean?</w:t>
      </w:r>
    </w:p>
  </w:comment>
  <w:comment w:id="65" w:author="Allison Swartz" w:date="2019-10-14T14:39:00Z" w:initials="AS">
    <w:p w14:paraId="2CC3890D" w14:textId="5D34F210" w:rsidR="003229C7" w:rsidRDefault="003229C7">
      <w:pPr>
        <w:pStyle w:val="CommentText"/>
      </w:pPr>
      <w:r>
        <w:rPr>
          <w:rStyle w:val="CommentReference"/>
        </w:rPr>
        <w:annotationRef/>
      </w:r>
      <w:r>
        <w:t>I think just make this the same- “reach difference”</w:t>
      </w:r>
    </w:p>
  </w:comment>
  <w:comment w:id="76" w:author="Allison Swartz" w:date="2019-10-14T14:42:00Z" w:initials="AS">
    <w:p w14:paraId="541B2E2E" w14:textId="4A682932" w:rsidR="002E26C8" w:rsidRDefault="002E26C8">
      <w:pPr>
        <w:pStyle w:val="CommentText"/>
      </w:pPr>
      <w:r>
        <w:rPr>
          <w:rStyle w:val="CommentReference"/>
        </w:rPr>
        <w:annotationRef/>
      </w:r>
      <w:r>
        <w:t xml:space="preserve">Idk about the formatting, but switching to capitalization seemed odd. </w:t>
      </w:r>
    </w:p>
  </w:comment>
  <w:comment w:id="89" w:author="Allison Swartz" w:date="2019-10-14T14:47:00Z" w:initials="AS">
    <w:p w14:paraId="07E16ED0" w14:textId="626DCF4A" w:rsidR="004D3445" w:rsidRDefault="004D3445">
      <w:pPr>
        <w:pStyle w:val="CommentText"/>
      </w:pPr>
      <w:r>
        <w:rPr>
          <w:rStyle w:val="CommentReference"/>
        </w:rPr>
        <w:annotationRef/>
      </w:r>
      <w:r>
        <w:t>Did you do light here too?</w:t>
      </w:r>
    </w:p>
  </w:comment>
  <w:comment w:id="91" w:author="Allison Swartz" w:date="2019-10-14T14:46:00Z" w:initials="AS">
    <w:p w14:paraId="45316FCA" w14:textId="71B365C0" w:rsidR="00DE010A" w:rsidRDefault="00DE010A">
      <w:pPr>
        <w:pStyle w:val="CommentText"/>
      </w:pPr>
      <w:r>
        <w:rPr>
          <w:rStyle w:val="CommentReference"/>
        </w:rPr>
        <w:annotationRef/>
      </w:r>
      <w:proofErr w:type="spellStart"/>
      <w:r>
        <w:t>Dunno</w:t>
      </w:r>
      <w:proofErr w:type="spellEnd"/>
      <w:r>
        <w:t xml:space="preserve"> if that belongs there, but I don’t really understand this sentence without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2E2EBB" w15:done="0"/>
  <w15:commentEx w15:paraId="459A8578" w15:done="0"/>
  <w15:commentEx w15:paraId="0FA4A850" w15:done="0"/>
  <w15:commentEx w15:paraId="400A7492" w15:done="0"/>
  <w15:commentEx w15:paraId="064F7DD0" w15:done="0"/>
  <w15:commentEx w15:paraId="14298943" w15:done="0"/>
  <w15:commentEx w15:paraId="36E7DFE5" w15:done="0"/>
  <w15:commentEx w15:paraId="48BC368C" w15:done="0"/>
  <w15:commentEx w15:paraId="4EF9BBC1" w15:done="0"/>
  <w15:commentEx w15:paraId="5509D4EC" w15:done="0"/>
  <w15:commentEx w15:paraId="1C683E3F" w15:done="0"/>
  <w15:commentEx w15:paraId="7DDD22D2" w15:done="0"/>
  <w15:commentEx w15:paraId="4CB01E0C" w15:done="0"/>
  <w15:commentEx w15:paraId="79FAC78F" w15:done="0"/>
  <w15:commentEx w15:paraId="2CC3890D" w15:done="0"/>
  <w15:commentEx w15:paraId="541B2E2E" w15:done="0"/>
  <w15:commentEx w15:paraId="07E16ED0" w15:done="0"/>
  <w15:commentEx w15:paraId="45316F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E2EBB" w16cid:durableId="214EFFD1"/>
  <w16cid:commentId w16cid:paraId="459A8578" w16cid:durableId="214F00DA"/>
  <w16cid:commentId w16cid:paraId="0FA4A850" w16cid:durableId="214F0125"/>
  <w16cid:commentId w16cid:paraId="400A7492" w16cid:durableId="214F01EB"/>
  <w16cid:commentId w16cid:paraId="064F7DD0" w16cid:durableId="214F0253"/>
  <w16cid:commentId w16cid:paraId="14298943" w16cid:durableId="214F0308"/>
  <w16cid:commentId w16cid:paraId="36E7DFE5" w16cid:durableId="214F0267"/>
  <w16cid:commentId w16cid:paraId="48BC368C" w16cid:durableId="214F03A6"/>
  <w16cid:commentId w16cid:paraId="4EF9BBC1" w16cid:durableId="214F0416"/>
  <w16cid:commentId w16cid:paraId="5509D4EC" w16cid:durableId="214F0525"/>
  <w16cid:commentId w16cid:paraId="1C683E3F" w16cid:durableId="214F05CA"/>
  <w16cid:commentId w16cid:paraId="7DDD22D2" w16cid:durableId="214F05FE"/>
  <w16cid:commentId w16cid:paraId="4CB01E0C" w16cid:durableId="214F0655"/>
  <w16cid:commentId w16cid:paraId="79FAC78F" w16cid:durableId="214F06D0"/>
  <w16cid:commentId w16cid:paraId="2CC3890D" w16cid:durableId="214F0734"/>
  <w16cid:commentId w16cid:paraId="541B2E2E" w16cid:durableId="214F07DD"/>
  <w16cid:commentId w16cid:paraId="07E16ED0" w16cid:durableId="214F091E"/>
  <w16cid:commentId w16cid:paraId="45316FCA" w16cid:durableId="214F0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Swartz">
    <w15:presenceInfo w15:providerId="None" w15:userId="Allison Swar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7E"/>
    <w:rsid w:val="000873E3"/>
    <w:rsid w:val="0011598C"/>
    <w:rsid w:val="00134C0E"/>
    <w:rsid w:val="0022771E"/>
    <w:rsid w:val="0027455C"/>
    <w:rsid w:val="002E26C8"/>
    <w:rsid w:val="002E6BC9"/>
    <w:rsid w:val="003229C7"/>
    <w:rsid w:val="004D3445"/>
    <w:rsid w:val="006B2B5C"/>
    <w:rsid w:val="008065D6"/>
    <w:rsid w:val="00822D6D"/>
    <w:rsid w:val="008C4359"/>
    <w:rsid w:val="0090226E"/>
    <w:rsid w:val="00904A71"/>
    <w:rsid w:val="00A41D00"/>
    <w:rsid w:val="00BA25DC"/>
    <w:rsid w:val="00BC38CC"/>
    <w:rsid w:val="00C56E1F"/>
    <w:rsid w:val="00CA2320"/>
    <w:rsid w:val="00D10548"/>
    <w:rsid w:val="00DE010A"/>
    <w:rsid w:val="00E415F9"/>
    <w:rsid w:val="00E827E9"/>
    <w:rsid w:val="00EC70B4"/>
    <w:rsid w:val="00F5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B83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F5197E"/>
    <w:pPr>
      <w:keepNext/>
      <w:keepLines/>
      <w:spacing w:before="20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F5197E"/>
    <w:pPr>
      <w:keepNext/>
      <w:keepLines/>
      <w:spacing w:before="200"/>
      <w:outlineLvl w:val="2"/>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97E"/>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F5197E"/>
    <w:rPr>
      <w:rFonts w:asciiTheme="majorHAnsi" w:eastAsiaTheme="majorEastAsia" w:hAnsiTheme="majorHAnsi" w:cstheme="majorBidi"/>
      <w:b/>
      <w:bCs/>
      <w:color w:val="5B9BD5" w:themeColor="accent1"/>
      <w:sz w:val="28"/>
      <w:szCs w:val="28"/>
    </w:rPr>
  </w:style>
  <w:style w:type="paragraph" w:styleId="BodyText">
    <w:name w:val="Body Text"/>
    <w:basedOn w:val="Normal"/>
    <w:link w:val="BodyTextChar"/>
    <w:qFormat/>
    <w:rsid w:val="00F5197E"/>
    <w:pPr>
      <w:spacing w:before="180" w:after="180"/>
    </w:pPr>
  </w:style>
  <w:style w:type="character" w:customStyle="1" w:styleId="BodyTextChar">
    <w:name w:val="Body Text Char"/>
    <w:basedOn w:val="DefaultParagraphFont"/>
    <w:link w:val="BodyText"/>
    <w:rsid w:val="00F5197E"/>
  </w:style>
  <w:style w:type="paragraph" w:customStyle="1" w:styleId="FirstParagraph">
    <w:name w:val="First Paragraph"/>
    <w:basedOn w:val="BodyText"/>
    <w:next w:val="BodyText"/>
    <w:qFormat/>
    <w:rsid w:val="00F5197E"/>
  </w:style>
  <w:style w:type="character" w:styleId="Hyperlink">
    <w:name w:val="Hyperlink"/>
    <w:basedOn w:val="DefaultParagraphFont"/>
    <w:rsid w:val="00F5197E"/>
    <w:rPr>
      <w:color w:val="5B9BD5" w:themeColor="accent1"/>
    </w:rPr>
  </w:style>
  <w:style w:type="paragraph" w:styleId="BalloonText">
    <w:name w:val="Balloon Text"/>
    <w:basedOn w:val="Normal"/>
    <w:link w:val="BalloonTextChar"/>
    <w:uiPriority w:val="99"/>
    <w:semiHidden/>
    <w:unhideWhenUsed/>
    <w:rsid w:val="00E827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27E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22D6D"/>
    <w:rPr>
      <w:sz w:val="16"/>
      <w:szCs w:val="16"/>
    </w:rPr>
  </w:style>
  <w:style w:type="paragraph" w:styleId="CommentText">
    <w:name w:val="annotation text"/>
    <w:basedOn w:val="Normal"/>
    <w:link w:val="CommentTextChar"/>
    <w:uiPriority w:val="99"/>
    <w:unhideWhenUsed/>
    <w:rsid w:val="00822D6D"/>
    <w:rPr>
      <w:sz w:val="20"/>
      <w:szCs w:val="20"/>
    </w:rPr>
  </w:style>
  <w:style w:type="character" w:customStyle="1" w:styleId="CommentTextChar">
    <w:name w:val="Comment Text Char"/>
    <w:basedOn w:val="DefaultParagraphFont"/>
    <w:link w:val="CommentText"/>
    <w:uiPriority w:val="99"/>
    <w:rsid w:val="00822D6D"/>
    <w:rPr>
      <w:sz w:val="20"/>
      <w:szCs w:val="20"/>
    </w:rPr>
  </w:style>
  <w:style w:type="paragraph" w:styleId="CommentSubject">
    <w:name w:val="annotation subject"/>
    <w:basedOn w:val="CommentText"/>
    <w:next w:val="CommentText"/>
    <w:link w:val="CommentSubjectChar"/>
    <w:uiPriority w:val="99"/>
    <w:semiHidden/>
    <w:unhideWhenUsed/>
    <w:rsid w:val="00822D6D"/>
    <w:rPr>
      <w:b/>
      <w:bCs/>
    </w:rPr>
  </w:style>
  <w:style w:type="character" w:customStyle="1" w:styleId="CommentSubjectChar">
    <w:name w:val="Comment Subject Char"/>
    <w:basedOn w:val="CommentTextChar"/>
    <w:link w:val="CommentSubject"/>
    <w:uiPriority w:val="99"/>
    <w:semiHidden/>
    <w:rsid w:val="00822D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 Mackaness</dc:creator>
  <cp:keywords/>
  <dc:description/>
  <cp:lastModifiedBy>Allison Swartz</cp:lastModifiedBy>
  <cp:revision>18</cp:revision>
  <dcterms:created xsi:type="dcterms:W3CDTF">2019-10-14T21:07:00Z</dcterms:created>
  <dcterms:modified xsi:type="dcterms:W3CDTF">2019-10-14T21:49:00Z</dcterms:modified>
</cp:coreProperties>
</file>