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64EC3" w14:textId="77777777" w:rsidR="009C588A" w:rsidRDefault="00350799">
      <w:pPr>
        <w:pStyle w:val="Title"/>
      </w:pPr>
      <w:r>
        <w:t>Response of Stream Macroinvertebrate Community to Canopy-opening Manipulations</w:t>
      </w:r>
    </w:p>
    <w:p w14:paraId="4C585F8A" w14:textId="77777777" w:rsidR="009C588A" w:rsidRDefault="00350799">
      <w:pPr>
        <w:pStyle w:val="Author"/>
      </w:pPr>
      <w:r>
        <w:t>Cedar Mackaness</w:t>
      </w:r>
      <w:r>
        <w:rPr>
          <w:vertAlign w:val="superscript"/>
        </w:rPr>
        <w:t>1</w:t>
      </w:r>
      <w:r>
        <w:t>, Allison Swartz</w:t>
      </w:r>
      <w:r>
        <w:rPr>
          <w:vertAlign w:val="superscript"/>
        </w:rPr>
        <w:t>1</w:t>
      </w:r>
      <w:r>
        <w:t>, Dave Roon</w:t>
      </w:r>
      <w:r>
        <w:rPr>
          <w:vertAlign w:val="superscript"/>
        </w:rPr>
        <w:t>1</w:t>
      </w:r>
      <w:r>
        <w:t>, Dana Warren</w:t>
      </w:r>
      <w:r>
        <w:rPr>
          <w:vertAlign w:val="superscript"/>
        </w:rPr>
        <w:t>1</w:t>
      </w:r>
    </w:p>
    <w:p w14:paraId="7555FCA8" w14:textId="77777777" w:rsidR="009C588A" w:rsidRDefault="00350799">
      <w:pPr>
        <w:pStyle w:val="Author"/>
      </w:pPr>
      <w:r>
        <w:rPr>
          <w:vertAlign w:val="superscript"/>
        </w:rPr>
        <w:t>1</w:t>
      </w:r>
      <w:r>
        <w:t>Oregon State University</w:t>
      </w:r>
    </w:p>
    <w:p w14:paraId="7ECABCD4" w14:textId="77777777" w:rsidR="009C588A" w:rsidRDefault="00350799">
      <w:pPr>
        <w:pStyle w:val="Abstract"/>
      </w:pPr>
      <w:r>
        <w:t>Stream light availability is an important factor influencing aquatic food webs. In forested headwaters, stream algal production is highly light-limited, and an increase in light often enhances benthic algal growth, which in turn increases food availability for primary consumers in the stream. In</w:t>
      </w:r>
      <w:ins w:id="0" w:author="Microsoft Office User" w:date="2019-05-23T09:35:00Z">
        <w:r w:rsidR="00476790">
          <w:t xml:space="preserve"> forested</w:t>
        </w:r>
      </w:ins>
      <w:r>
        <w:t xml:space="preserve"> headwater streams, light availability is almost entirely mediated by the canopy structure of stream-side vegetation. Over the last century, many streamside forests in the Pacific Northwest were heavily harvested, leaving dense second-growth vegetation for the time being. Under current conditions we would expect dense closed canopies, little primary production, and a low abundance of invertebrates that feed on stream algae. We investigated the response of benthic periphyton, stream macroinvertebrates, and prey consumption by trout to a release from light limitation in a paired-reach study design. We hypothesized that increases in light availability would have a positive response on grazing macroinvertebrates due to elevated algal production, and predicted that this change in community structure would be reflected in the diets of trout. We found that the presence of a canopy gap had little influence on the invertebrate community, and this lack of change was reflected in summer trout diets.</w:t>
      </w:r>
    </w:p>
    <w:p w14:paraId="42BAFE56" w14:textId="77777777" w:rsidR="009C588A" w:rsidRDefault="00350799">
      <w:pPr>
        <w:pStyle w:val="Heading1"/>
      </w:pPr>
      <w:bookmarkStart w:id="1" w:name="introduction"/>
      <w:bookmarkEnd w:id="1"/>
      <w:r>
        <w:t>Introduction</w:t>
      </w:r>
    </w:p>
    <w:p w14:paraId="1ABC03AF" w14:textId="77777777" w:rsidR="009C588A" w:rsidRDefault="00350799">
      <w:pPr>
        <w:pStyle w:val="FirstParagraph"/>
      </w:pPr>
      <w:r>
        <w:t>In forested systems, streams and their biota are intrinsically linked to riparian vegetation (Vannote et al. (1980)). Stream food</w:t>
      </w:r>
      <w:ins w:id="2" w:author="Microsoft Office User" w:date="2019-05-23T09:37:00Z">
        <w:r w:rsidR="00476790">
          <w:t xml:space="preserve"> </w:t>
        </w:r>
      </w:ins>
      <w:r>
        <w:t>webs depend on</w:t>
      </w:r>
      <w:ins w:id="3" w:author="Microsoft Office User" w:date="2019-05-23T09:39:00Z">
        <w:r w:rsidR="00476790">
          <w:t xml:space="preserve"> direct</w:t>
        </w:r>
      </w:ins>
      <w:r>
        <w:t xml:space="preserve"> carbon subsidies from the terrestiral environment in the form of both leaf litter and terrestrial invertebrates, but riparian controls on stream systems aren’t limited to biological inputs. Riparian canopy cover also </w:t>
      </w:r>
      <w:ins w:id="4" w:author="Microsoft Office User" w:date="2019-05-23T09:39:00Z">
        <w:r w:rsidR="00476790">
          <w:t xml:space="preserve">has an indirect </w:t>
        </w:r>
      </w:ins>
      <w:proofErr w:type="spellStart"/>
      <w:ins w:id="5" w:author="Microsoft Office User" w:date="2019-05-23T09:40:00Z">
        <w:r w:rsidR="00476790">
          <w:t>affect</w:t>
        </w:r>
      </w:ins>
      <w:proofErr w:type="spellEnd"/>
      <w:ins w:id="6" w:author="Microsoft Office User" w:date="2019-05-23T09:39:00Z">
        <w:r w:rsidR="00476790">
          <w:t xml:space="preserve"> on </w:t>
        </w:r>
      </w:ins>
      <w:ins w:id="7" w:author="Microsoft Office User" w:date="2019-05-23T09:40:00Z">
        <w:r w:rsidR="00476790">
          <w:t xml:space="preserve">stream </w:t>
        </w:r>
      </w:ins>
      <w:ins w:id="8" w:author="Microsoft Office User" w:date="2019-05-23T09:39:00Z">
        <w:r w:rsidR="00476790">
          <w:t xml:space="preserve">food webs through </w:t>
        </w:r>
      </w:ins>
      <w:r>
        <w:t xml:space="preserve">controls </w:t>
      </w:r>
      <w:ins w:id="9" w:author="Microsoft Office User" w:date="2019-05-23T09:40:00Z">
        <w:r w:rsidR="00476790">
          <w:t xml:space="preserve">on </w:t>
        </w:r>
      </w:ins>
      <w:del w:id="10" w:author="Microsoft Office User" w:date="2019-05-23T09:40:00Z">
        <w:r w:rsidDel="00476790">
          <w:delText xml:space="preserve">the </w:delText>
        </w:r>
      </w:del>
      <w:r>
        <w:t xml:space="preserve">light available </w:t>
      </w:r>
      <w:del w:id="11" w:author="Microsoft Office User" w:date="2019-05-23T09:40:00Z">
        <w:r w:rsidDel="00476790">
          <w:delText xml:space="preserve">for </w:delText>
        </w:r>
      </w:del>
      <w:ins w:id="12" w:author="Microsoft Office User" w:date="2019-05-23T09:40:00Z">
        <w:r w:rsidR="00476790">
          <w:t xml:space="preserve">that influences </w:t>
        </w:r>
      </w:ins>
      <w:r>
        <w:t xml:space="preserve">benthic primary production. In the Pacific Northwest (PNW) region of North America, riparian forests have changed substantially in the past half century. After a legacy of heavy harvesting, riparian forest protections have created dense second-growth vegetation along </w:t>
      </w:r>
      <w:commentRangeStart w:id="13"/>
      <w:r>
        <w:t>streams</w:t>
      </w:r>
      <w:commentRangeEnd w:id="13"/>
      <w:r w:rsidR="00476790">
        <w:rPr>
          <w:rStyle w:val="CommentReference"/>
        </w:rPr>
        <w:commentReference w:id="13"/>
      </w:r>
      <w:r>
        <w:t xml:space="preserve">. The dense vegetation in these regenerating forests decreases light availability and limits benthic primary production. </w:t>
      </w:r>
      <w:ins w:id="14" w:author="Microsoft Office User" w:date="2019-05-23T09:42:00Z">
        <w:r w:rsidR="00476790">
          <w:t xml:space="preserve">In old-growth forest streams dense forest </w:t>
        </w:r>
      </w:ins>
      <w:ins w:id="15" w:author="Microsoft Office User" w:date="2019-05-23T09:43:00Z">
        <w:r w:rsidR="00476790">
          <w:t>along the stream is</w:t>
        </w:r>
      </w:ins>
      <w:ins w:id="16" w:author="Microsoft Office User" w:date="2019-05-23T09:42:00Z">
        <w:r w:rsidR="00476790">
          <w:t xml:space="preserve"> interrupted by canopy gaps that increase local light </w:t>
        </w:r>
      </w:ins>
      <w:ins w:id="17" w:author="Microsoft Office User" w:date="2019-05-23T09:43:00Z">
        <w:r w:rsidR="00476790">
          <w:t>availability</w:t>
        </w:r>
      </w:ins>
      <w:ins w:id="18" w:author="Microsoft Office User" w:date="2019-05-23T09:42:00Z">
        <w:r w:rsidR="00476790">
          <w:t xml:space="preserve">.  </w:t>
        </w:r>
      </w:ins>
      <w:ins w:id="19" w:author="Microsoft Office User" w:date="2019-05-23T09:43:00Z">
        <w:r w:rsidR="00476790">
          <w:t xml:space="preserve">Canopy gaps will develop naturally along streams as current forests develop and </w:t>
        </w:r>
      </w:ins>
      <w:ins w:id="20" w:author="Microsoft Office User" w:date="2019-05-23T09:44:00Z">
        <w:r w:rsidR="00476790">
          <w:t xml:space="preserve">restoration efforts focusing on emulating natural disturbance have suggested that gap creation may be a useful tool to move forests toward late-succession structural </w:t>
        </w:r>
      </w:ins>
      <w:proofErr w:type="spellStart"/>
      <w:ins w:id="21" w:author="Microsoft Office User" w:date="2019-05-23T09:45:00Z">
        <w:r w:rsidR="00476790">
          <w:t>contions</w:t>
        </w:r>
        <w:proofErr w:type="spellEnd"/>
        <w:r w:rsidR="00476790">
          <w:t xml:space="preserve">.  </w:t>
        </w:r>
      </w:ins>
      <w:r>
        <w:t xml:space="preserve">To understand how aquatic food webs respond to an increase in light associated with canopy </w:t>
      </w:r>
      <w:commentRangeStart w:id="22"/>
      <w:r>
        <w:t>gaps</w:t>
      </w:r>
      <w:commentRangeEnd w:id="22"/>
      <w:r w:rsidR="002055B1">
        <w:rPr>
          <w:rStyle w:val="CommentReference"/>
        </w:rPr>
        <w:commentReference w:id="22"/>
      </w:r>
      <w:r>
        <w:t>, we investigate the response of macroinvertebrates and fish feeding to canopy-opening manipulations.</w:t>
      </w:r>
    </w:p>
    <w:p w14:paraId="39E60D44" w14:textId="77777777" w:rsidR="009C588A" w:rsidRDefault="00350799">
      <w:pPr>
        <w:pStyle w:val="BodyText"/>
      </w:pPr>
      <w:r>
        <w:t>Light, and its impact on primary productivity</w:t>
      </w:r>
      <w:ins w:id="23" w:author="Microsoft Office User" w:date="2019-05-23T09:48:00Z">
        <w:r w:rsidR="002055B1">
          <w:t xml:space="preserve"> in streams is </w:t>
        </w:r>
      </w:ins>
      <w:del w:id="24" w:author="Microsoft Office User" w:date="2019-05-23T09:48:00Z">
        <w:r w:rsidDel="002055B1">
          <w:delText xml:space="preserve">, was </w:delText>
        </w:r>
      </w:del>
      <w:r>
        <w:t xml:space="preserve">of particular interest because autochthonous carbon can be disproportionately represented in higher trophic levels relative to its availability in many </w:t>
      </w:r>
      <w:del w:id="25" w:author="Microsoft Office User" w:date="2019-05-23T09:48:00Z">
        <w:r w:rsidDel="002055B1">
          <w:delText xml:space="preserve">stream </w:delText>
        </w:r>
      </w:del>
      <w:ins w:id="26" w:author="Microsoft Office User" w:date="2019-05-23T09:48:00Z">
        <w:r w:rsidR="002055B1">
          <w:t xml:space="preserve">aquatic </w:t>
        </w:r>
      </w:ins>
      <w:del w:id="27" w:author="Microsoft Office User" w:date="2019-05-23T09:48:00Z">
        <w:r w:rsidDel="002055B1">
          <w:delText xml:space="preserve">systems </w:delText>
        </w:r>
      </w:del>
      <w:ins w:id="28" w:author="Microsoft Office User" w:date="2019-05-23T09:48:00Z">
        <w:r w:rsidR="002055B1">
          <w:t xml:space="preserve">environments </w:t>
        </w:r>
      </w:ins>
      <w:r>
        <w:t xml:space="preserve">(Lau et al. (2009), McCutchan and Lewis (2002)). In headwater systems specifically, basal carbon availability is dominated by </w:t>
      </w:r>
      <w:r>
        <w:lastRenderedPageBreak/>
        <w:t>leaf litter (</w:t>
      </w:r>
      <w:proofErr w:type="spellStart"/>
      <w:r>
        <w:t>McCutchan</w:t>
      </w:r>
      <w:proofErr w:type="spellEnd"/>
      <w:r>
        <w:t xml:space="preserve"> and Lewis (2002)) </w:t>
      </w:r>
      <w:del w:id="29" w:author="Microsoft Office User" w:date="2019-05-23T09:48:00Z">
        <w:r w:rsidDel="002055B1">
          <w:delText xml:space="preserve">and </w:delText>
        </w:r>
      </w:del>
      <w:del w:id="30" w:author="Microsoft Office User" w:date="2019-05-23T09:54:00Z">
        <w:r w:rsidDel="002055B1">
          <w:delText>yet</w:delText>
        </w:r>
      </w:del>
      <w:ins w:id="31" w:author="Microsoft Office User" w:date="2019-05-23T09:54:00Z">
        <w:r w:rsidR="002055B1">
          <w:t>however</w:t>
        </w:r>
      </w:ins>
      <w:r>
        <w:t xml:space="preserve">, </w:t>
      </w:r>
      <w:ins w:id="32" w:author="Microsoft Office User" w:date="2019-05-23T09:54:00Z">
        <w:r w:rsidR="002055B1">
          <w:t xml:space="preserve">energetically, algae is a higher quality food source (Cross et al 2005?), and </w:t>
        </w:r>
      </w:ins>
      <w:del w:id="33" w:author="Microsoft Office User" w:date="2019-05-23T09:49:00Z">
        <w:r w:rsidDel="002055B1">
          <w:delText>alga</w:delText>
        </w:r>
      </w:del>
      <w:ins w:id="34" w:author="Microsoft Office User" w:date="2019-05-23T09:49:00Z">
        <w:r w:rsidR="002055B1">
          <w:t>algal-origin carbon</w:t>
        </w:r>
      </w:ins>
      <w:del w:id="35" w:author="Microsoft Office User" w:date="2019-05-23T09:49:00Z">
        <w:r w:rsidDel="002055B1">
          <w:delText>e</w:delText>
        </w:r>
      </w:del>
      <w:r>
        <w:t xml:space="preserve"> is </w:t>
      </w:r>
      <w:del w:id="36" w:author="Microsoft Office User" w:date="2019-05-23T09:54:00Z">
        <w:r w:rsidDel="002055B1">
          <w:delText xml:space="preserve">still </w:delText>
        </w:r>
      </w:del>
      <w:r>
        <w:t xml:space="preserve">preferentially assimilated </w:t>
      </w:r>
      <w:ins w:id="37" w:author="Microsoft Office User" w:date="2019-05-23T10:00:00Z">
        <w:r w:rsidR="00940D99">
          <w:t xml:space="preserve">into higher trophic levels </w:t>
        </w:r>
      </w:ins>
      <w:r>
        <w:t>(</w:t>
      </w:r>
      <w:proofErr w:type="spellStart"/>
      <w:r>
        <w:t>Macarelli</w:t>
      </w:r>
      <w:proofErr w:type="spellEnd"/>
      <w:r>
        <w:t xml:space="preserve"> and others (2011)). </w:t>
      </w:r>
      <w:ins w:id="38" w:author="Microsoft Office User" w:date="2019-05-23T10:01:00Z">
        <w:r w:rsidR="00940D99">
          <w:t>Stream secondary production is dominated by aquatic macroinvertebrates which play an important role in assimilating and transducing energy to higher trophic levels such as insectivorous fish and other vertebrate predators (</w:t>
        </w:r>
        <w:r w:rsidR="00940D99" w:rsidRPr="00940D99">
          <w:rPr>
            <w:b/>
            <w:rPrChange w:id="39" w:author="Microsoft Office User" w:date="2019-05-23T10:01:00Z">
              <w:rPr/>
            </w:rPrChange>
          </w:rPr>
          <w:t>ref</w:t>
        </w:r>
        <w:r w:rsidR="00940D99">
          <w:t xml:space="preserve">). Because macroinvertebrates play a crucial role in mediating food web interactions, understanding their community dynamics can provide key insights into broader ecosystem functioning.  </w:t>
        </w:r>
      </w:ins>
      <w:del w:id="40" w:author="Microsoft Office User" w:date="2019-05-23T09:54:00Z">
        <w:r w:rsidDel="002055B1">
          <w:delText xml:space="preserve">Energetically, algae is a higher quality food source, </w:delText>
        </w:r>
      </w:del>
      <w:del w:id="41" w:author="Microsoft Office User" w:date="2019-05-23T09:55:00Z">
        <w:r w:rsidDel="002055B1">
          <w:delText xml:space="preserve">and </w:delText>
        </w:r>
      </w:del>
      <w:del w:id="42" w:author="Microsoft Office User" w:date="2019-05-23T09:51:00Z">
        <w:r w:rsidDel="002055B1">
          <w:delText>interspecific competetion over algal biomass has lead to specialized adaptation among invertebrates to consume algae. I</w:delText>
        </w:r>
      </w:del>
      <w:ins w:id="43" w:author="Microsoft Office User" w:date="2019-05-23T09:55:00Z">
        <w:r w:rsidR="002055B1">
          <w:t>I</w:t>
        </w:r>
      </w:ins>
      <w:r>
        <w:t xml:space="preserve">nvertebrates </w:t>
      </w:r>
      <w:ins w:id="44" w:author="Microsoft Office User" w:date="2019-05-23T09:55:00Z">
        <w:r w:rsidR="002055B1">
          <w:t>in the scrape</w:t>
        </w:r>
      </w:ins>
      <w:ins w:id="45" w:author="Microsoft Office User" w:date="2019-05-23T09:59:00Z">
        <w:r w:rsidR="00940D99">
          <w:t>r</w:t>
        </w:r>
      </w:ins>
      <w:ins w:id="46" w:author="Microsoft Office User" w:date="2019-05-23T09:55:00Z">
        <w:r w:rsidR="002055B1">
          <w:t xml:space="preserve"> feeding guild </w:t>
        </w:r>
      </w:ins>
      <w:ins w:id="47" w:author="Microsoft Office User" w:date="2019-05-23T10:02:00Z">
        <w:r w:rsidR="00940D99">
          <w:t xml:space="preserve">in particular </w:t>
        </w:r>
      </w:ins>
      <w:del w:id="48" w:author="Microsoft Office User" w:date="2019-05-23T09:57:00Z">
        <w:r w:rsidDel="00940D99">
          <w:delText xml:space="preserve">well-suited to consuming </w:delText>
        </w:r>
      </w:del>
      <w:del w:id="49" w:author="Microsoft Office User" w:date="2019-05-23T09:55:00Z">
        <w:r w:rsidDel="002055B1">
          <w:delText>perip</w:delText>
        </w:r>
      </w:del>
      <w:del w:id="50" w:author="Microsoft Office User" w:date="2019-05-23T09:57:00Z">
        <w:r w:rsidDel="00940D99">
          <w:delText>hyton</w:delText>
        </w:r>
      </w:del>
      <w:del w:id="51" w:author="Microsoft Office User" w:date="2019-05-23T09:55:00Z">
        <w:r w:rsidDel="002055B1">
          <w:delText xml:space="preserve"> (members of the scraper guild</w:delText>
        </w:r>
      </w:del>
      <w:del w:id="52" w:author="Microsoft Office User" w:date="2019-05-23T09:57:00Z">
        <w:r w:rsidR="002055B1" w:rsidDel="00940D99">
          <w:delText>)</w:delText>
        </w:r>
      </w:del>
      <w:del w:id="53" w:author="Microsoft Office User" w:date="2019-05-23T09:53:00Z">
        <w:r w:rsidDel="002055B1">
          <w:delText>)</w:delText>
        </w:r>
      </w:del>
      <w:del w:id="54" w:author="Microsoft Office User" w:date="2019-05-23T09:57:00Z">
        <w:r w:rsidDel="00940D99">
          <w:delText xml:space="preserve">, </w:delText>
        </w:r>
      </w:del>
      <w:r>
        <w:t xml:space="preserve">have a </w:t>
      </w:r>
      <w:del w:id="55" w:author="Microsoft Office User" w:date="2019-05-23T09:53:00Z">
        <w:r w:rsidDel="002055B1">
          <w:delText>competetive</w:delText>
        </w:r>
      </w:del>
      <w:del w:id="56" w:author="Microsoft Office User" w:date="2019-05-23T09:56:00Z">
        <w:r w:rsidR="002055B1" w:rsidDel="00940D99">
          <w:delText>competitive</w:delText>
        </w:r>
        <w:r w:rsidDel="00940D99">
          <w:delText xml:space="preserve"> advantage</w:delText>
        </w:r>
      </w:del>
      <w:ins w:id="57" w:author="Microsoft Office User" w:date="2019-05-23T09:56:00Z">
        <w:r w:rsidR="00940D99">
          <w:t>evolved specia</w:t>
        </w:r>
      </w:ins>
      <w:ins w:id="58" w:author="Microsoft Office User" w:date="2019-05-23T09:57:00Z">
        <w:r w:rsidR="00940D99">
          <w:t xml:space="preserve">lized feeding </w:t>
        </w:r>
        <w:proofErr w:type="spellStart"/>
        <w:r w:rsidR="00940D99">
          <w:t>aparati</w:t>
        </w:r>
        <w:proofErr w:type="spellEnd"/>
        <w:r w:rsidR="00940D99">
          <w:t xml:space="preserve"> to consume benthic algal biofilms (periphyton), and </w:t>
        </w:r>
      </w:ins>
      <w:del w:id="59" w:author="Microsoft Office User" w:date="2019-05-23T09:57:00Z">
        <w:r w:rsidDel="00940D99">
          <w:delText xml:space="preserve">, and </w:delText>
        </w:r>
      </w:del>
      <w:r>
        <w:t xml:space="preserve">when algal production increases </w:t>
      </w:r>
      <w:del w:id="60" w:author="Microsoft Office User" w:date="2019-05-23T09:52:00Z">
        <w:r w:rsidDel="002055B1">
          <w:delText xml:space="preserve">we see a positive response among these </w:delText>
        </w:r>
      </w:del>
      <w:ins w:id="61" w:author="Microsoft Office User" w:date="2019-05-23T09:52:00Z">
        <w:r w:rsidR="002055B1">
          <w:t xml:space="preserve">these </w:t>
        </w:r>
      </w:ins>
      <w:r>
        <w:t xml:space="preserve">scraping taxa </w:t>
      </w:r>
      <w:ins w:id="62" w:author="Microsoft Office User" w:date="2019-05-23T09:52:00Z">
        <w:r w:rsidR="002055B1">
          <w:t>often increase</w:t>
        </w:r>
      </w:ins>
      <w:ins w:id="63" w:author="Microsoft Office User" w:date="2019-05-23T09:53:00Z">
        <w:r w:rsidR="002055B1">
          <w:t xml:space="preserve"> </w:t>
        </w:r>
      </w:ins>
      <w:r>
        <w:t>(@ sources).</w:t>
      </w:r>
    </w:p>
    <w:p w14:paraId="4997C87D" w14:textId="6DE008CE" w:rsidR="009C588A" w:rsidRDefault="00940D99">
      <w:pPr>
        <w:pStyle w:val="BodyText"/>
      </w:pPr>
      <w:ins w:id="64" w:author="Microsoft Office User" w:date="2019-05-23T10:02:00Z">
        <w:r>
          <w:t xml:space="preserve">Macroinvertebrate community data can be used </w:t>
        </w:r>
      </w:ins>
      <w:ins w:id="65" w:author="Microsoft Office User" w:date="2019-05-23T10:05:00Z">
        <w:r>
          <w:t>to evaluate stream health</w:t>
        </w:r>
      </w:ins>
      <w:ins w:id="66" w:author="Microsoft Office User" w:date="2019-05-23T10:06:00Z">
        <w:r>
          <w:t xml:space="preserve">.  Sensitive taxa can provide insight into </w:t>
        </w:r>
        <w:r w:rsidR="00E50B7C">
          <w:t xml:space="preserve">toxins, temp and low DO.  More broadly, an </w:t>
        </w:r>
        <w:proofErr w:type="spellStart"/>
        <w:r w:rsidR="00E50B7C">
          <w:t>assesement</w:t>
        </w:r>
        <w:proofErr w:type="spellEnd"/>
        <w:r w:rsidR="00E50B7C">
          <w:t xml:space="preserve"> of the whole community and how it shifts can be used </w:t>
        </w:r>
        <w:proofErr w:type="spellStart"/>
        <w:r w:rsidR="00E50B7C">
          <w:t>toe valuate</w:t>
        </w:r>
        <w:proofErr w:type="spellEnd"/>
        <w:r w:rsidR="00E50B7C">
          <w:t xml:space="preserve"> overall food</w:t>
        </w:r>
      </w:ins>
      <w:ins w:id="67" w:author="Microsoft Office User" w:date="2019-05-23T10:07:00Z">
        <w:r w:rsidR="00E50B7C">
          <w:t xml:space="preserve"> web and </w:t>
        </w:r>
        <w:proofErr w:type="spellStart"/>
        <w:r w:rsidR="00E50B7C">
          <w:t>eocsystse</w:t>
        </w:r>
        <w:proofErr w:type="spellEnd"/>
        <w:r w:rsidR="00E50B7C">
          <w:t xml:space="preserve"> responses (positive and negative) to changes in streams.  For example – NMS study of some sort . </w:t>
        </w:r>
      </w:ins>
      <w:ins w:id="68" w:author="Microsoft Office User" w:date="2019-05-23T10:02:00Z">
        <w:r>
          <w:t>.</w:t>
        </w:r>
      </w:ins>
      <w:del w:id="69" w:author="Microsoft Office User" w:date="2019-05-23T10:01:00Z">
        <w:r w:rsidR="00350799" w:rsidDel="00940D99">
          <w:delText>Stream secondary production is dominated by aquatic macroinvertebrates which play an important role in assimilating and transducing energy to higher trophic levels such as insectivorous fish and other vertebrate predators. Because macroinvertebrates play a crucial role in mediating food web interactions, understanding their community dynamics can provide key insights into broader ecosystem functioning. Macroinvertebrate community data can be used as a metric of stream health,</w:delText>
        </w:r>
      </w:del>
    </w:p>
    <w:p w14:paraId="5EF334A2" w14:textId="77777777" w:rsidR="009C588A" w:rsidRDefault="00E50B7C">
      <w:pPr>
        <w:pStyle w:val="BodyText"/>
      </w:pPr>
      <w:ins w:id="70" w:author="Microsoft Office User" w:date="2019-05-23T10:07:00Z">
        <w:r>
          <w:t>The inverte</w:t>
        </w:r>
      </w:ins>
      <w:ins w:id="71" w:author="Microsoft Office User" w:date="2019-05-23T10:08:00Z">
        <w:r>
          <w:t xml:space="preserve">brate community represents the primary food </w:t>
        </w:r>
        <w:proofErr w:type="spellStart"/>
        <w:r>
          <w:t>resrouce</w:t>
        </w:r>
        <w:proofErr w:type="spellEnd"/>
        <w:r>
          <w:t xml:space="preserve"> for fish in headwater streams.  The dominant fish in </w:t>
        </w:r>
      </w:ins>
      <w:ins w:id="72" w:author="Microsoft Office User" w:date="2019-05-23T10:10:00Z">
        <w:r>
          <w:t>many</w:t>
        </w:r>
      </w:ins>
      <w:ins w:id="73" w:author="Microsoft Office User" w:date="2019-05-23T10:08:00Z">
        <w:r>
          <w:t xml:space="preserve"> headwaters </w:t>
        </w:r>
      </w:ins>
      <w:ins w:id="74" w:author="Microsoft Office User" w:date="2019-05-23T10:10:00Z">
        <w:r>
          <w:t>across North America are</w:t>
        </w:r>
      </w:ins>
      <w:ins w:id="75" w:author="Microsoft Office User" w:date="2019-05-23T10:08:00Z">
        <w:r>
          <w:t xml:space="preserve"> trout and</w:t>
        </w:r>
      </w:ins>
      <w:ins w:id="76" w:author="Microsoft Office User" w:date="2019-05-23T10:09:00Z">
        <w:r>
          <w:t xml:space="preserve"> these fish can influence invertebrate communities and behavior (McIntosh and </w:t>
        </w:r>
        <w:proofErr w:type="spellStart"/>
        <w:r>
          <w:t>Peckarsky</w:t>
        </w:r>
        <w:proofErr w:type="spellEnd"/>
        <w:r>
          <w:t xml:space="preserve"> </w:t>
        </w:r>
      </w:ins>
      <w:ins w:id="77" w:author="Microsoft Office User" w:date="2019-05-23T10:10:00Z">
        <w:r>
          <w:t xml:space="preserve">papers – and maybe something from PNW).  </w:t>
        </w:r>
      </w:ins>
      <w:r w:rsidR="00350799">
        <w:t>In headwater streams trout are oportunistic foragers, eating whatever is available in their habitat. Cutthroat trout feed from the water column using visual cues to capture prey. Because salmonids are visual predators, their feeding efficiency can be influenced by light conditions and visibility (Wilzbach et al. (1986))</w:t>
      </w:r>
      <w:ins w:id="78" w:author="Microsoft Office User" w:date="2019-05-23T10:11:00Z">
        <w:r>
          <w:t xml:space="preserve">, therefore gaps have the potential to affect fish feeding no only thought potential </w:t>
        </w:r>
        <w:proofErr w:type="spellStart"/>
        <w:r>
          <w:t>incrase</w:t>
        </w:r>
        <w:proofErr w:type="spellEnd"/>
        <w:r>
          <w:t xml:space="preserve"> in scraper invert food </w:t>
        </w:r>
        <w:proofErr w:type="spellStart"/>
        <w:r>
          <w:t>reseouces</w:t>
        </w:r>
        <w:proofErr w:type="spellEnd"/>
        <w:r>
          <w:t xml:space="preserve"> but also by increasing ability to eat. </w:t>
        </w:r>
      </w:ins>
      <w:del w:id="79" w:author="Microsoft Office User" w:date="2019-05-23T10:11:00Z">
        <w:r w:rsidR="00350799" w:rsidDel="00E50B7C">
          <w:delText>.</w:delText>
        </w:r>
      </w:del>
    </w:p>
    <w:p w14:paraId="333700CC" w14:textId="77777777" w:rsidR="00E50B7C" w:rsidRDefault="00350799">
      <w:pPr>
        <w:pStyle w:val="BodyText"/>
        <w:rPr>
          <w:ins w:id="80" w:author="Microsoft Office User" w:date="2019-05-23T10:16:00Z"/>
        </w:rPr>
      </w:pPr>
      <w:r>
        <w:t xml:space="preserve">Clear cutting and the resultant reach-level increase in stream light can increase stream primary and secondary productivity, but increases in light also lead to increases in temperature, and cutting to the stream edge can increase sediment loads. Given these negative impacts, clear cutting along streams is no longer a common practice in the Pacific Northwest–even in managed landscapes riparian buffers are left. In unmanaged forests, and in these riparian forest buffers, stands are in the early to mid-seral stages with dense homogenous canopy cover and low stream light (Kaylor et al. (2017)). As forest stand development continues natural disturbances and individual tree mortality will increase canopy heterogeneity through the introduction of gaps. While studies on reach-scale forest clearing demonstrate a clear response in benthic primary producers, invertebrates, and trout </w:t>
      </w:r>
      <w:ins w:id="81" w:author="Microsoft Office User" w:date="2019-05-23T10:13:00Z">
        <w:r w:rsidR="00E50B7C">
          <w:t xml:space="preserve">(when temperatures remain low) </w:t>
        </w:r>
      </w:ins>
      <w:r>
        <w:t xml:space="preserve">to release from light limitation, </w:t>
      </w:r>
      <w:del w:id="82" w:author="Microsoft Office User" w:date="2019-05-23T10:13:00Z">
        <w:r w:rsidDel="00E50B7C">
          <w:delText>the effects of localized light patches – that</w:delText>
        </w:r>
      </w:del>
      <w:ins w:id="83" w:author="Microsoft Office User" w:date="2019-05-23T10:13:00Z">
        <w:r w:rsidR="00E50B7C">
          <w:t>this does not</w:t>
        </w:r>
      </w:ins>
      <w:r>
        <w:t xml:space="preserve"> reflect </w:t>
      </w:r>
      <w:del w:id="84" w:author="Microsoft Office User" w:date="2019-05-23T10:14:00Z">
        <w:r w:rsidDel="00E50B7C">
          <w:delText>a more realistic picture of</w:delText>
        </w:r>
      </w:del>
      <w:ins w:id="85" w:author="Microsoft Office User" w:date="2019-05-23T10:14:00Z">
        <w:r w:rsidR="00E50B7C">
          <w:t>the</w:t>
        </w:r>
      </w:ins>
      <w:r>
        <w:t xml:space="preserve"> future stream conditions in</w:t>
      </w:r>
      <w:ins w:id="86" w:author="Microsoft Office User" w:date="2019-05-23T10:14:00Z">
        <w:r w:rsidR="00E50B7C">
          <w:t xml:space="preserve"> most</w:t>
        </w:r>
      </w:ins>
      <w:r>
        <w:t xml:space="preserve"> forested landscapes</w:t>
      </w:r>
      <w:ins w:id="87" w:author="Microsoft Office User" w:date="2019-05-23T10:14:00Z">
        <w:r w:rsidR="00E50B7C">
          <w:t xml:space="preserve">.  As stands progress toward late successional structure </w:t>
        </w:r>
      </w:ins>
      <w:del w:id="88" w:author="Microsoft Office User" w:date="2019-05-23T10:14:00Z">
        <w:r w:rsidDel="00E50B7C">
          <w:delText xml:space="preserve"> – </w:delText>
        </w:r>
      </w:del>
      <w:ins w:id="89" w:author="Microsoft Office User" w:date="2019-05-23T10:13:00Z">
        <w:r w:rsidR="00E50B7C">
          <w:t xml:space="preserve">localized light patches </w:t>
        </w:r>
      </w:ins>
      <w:ins w:id="90" w:author="Microsoft Office User" w:date="2019-05-23T10:15:00Z">
        <w:r w:rsidR="00E50B7C">
          <w:t xml:space="preserve">(rather than large </w:t>
        </w:r>
        <w:proofErr w:type="spellStart"/>
        <w:r w:rsidR="00E50B7C">
          <w:t>opensing</w:t>
        </w:r>
        <w:proofErr w:type="spellEnd"/>
        <w:r w:rsidR="00E50B7C">
          <w:t>) will become more common but the specific effects of individual gaps</w:t>
        </w:r>
      </w:ins>
      <w:ins w:id="91" w:author="Microsoft Office User" w:date="2019-05-23T10:13:00Z">
        <w:r w:rsidR="00E50B7C">
          <w:t xml:space="preserve"> </w:t>
        </w:r>
      </w:ins>
      <w:r>
        <w:t>have not been</w:t>
      </w:r>
      <w:ins w:id="92" w:author="Microsoft Office User" w:date="2019-05-23T10:15:00Z">
        <w:r w:rsidR="00E50B7C">
          <w:t xml:space="preserve"> widely</w:t>
        </w:r>
      </w:ins>
      <w:r>
        <w:t xml:space="preserve"> evaluated. </w:t>
      </w:r>
    </w:p>
    <w:p w14:paraId="602652B2" w14:textId="77777777" w:rsidR="009C588A" w:rsidRDefault="00350799">
      <w:pPr>
        <w:pStyle w:val="BodyText"/>
      </w:pPr>
      <w:r>
        <w:t xml:space="preserve">We hypothesize that </w:t>
      </w:r>
      <w:del w:id="93" w:author="Microsoft Office User" w:date="2019-05-23T10:18:00Z">
        <w:r w:rsidDel="00C7623E">
          <w:delText>gap dynamics will behave similarly to clear cuts</w:delText>
        </w:r>
      </w:del>
      <w:ins w:id="94" w:author="Microsoft Office User" w:date="2019-05-23T10:18:00Z">
        <w:r w:rsidR="00C7623E">
          <w:t>canopy gaps will</w:t>
        </w:r>
      </w:ins>
      <w:r>
        <w:t xml:space="preserve"> </w:t>
      </w:r>
      <w:del w:id="95" w:author="Microsoft Office User" w:date="2019-05-23T10:16:00Z">
        <w:r w:rsidDel="00C7623E">
          <w:delText xml:space="preserve">and </w:delText>
        </w:r>
      </w:del>
      <w:ins w:id="96" w:author="Microsoft Office User" w:date="2019-05-23T10:16:00Z">
        <w:r w:rsidR="00C7623E">
          <w:t xml:space="preserve">in causing an increase in  </w:t>
        </w:r>
      </w:ins>
      <w:del w:id="97" w:author="Microsoft Office User" w:date="2019-05-23T10:17:00Z">
        <w:r w:rsidDel="00C7623E">
          <w:delText xml:space="preserve">drive </w:delText>
        </w:r>
      </w:del>
      <w:r>
        <w:t xml:space="preserve">primary </w:t>
      </w:r>
      <w:proofErr w:type="spellStart"/>
      <w:r>
        <w:t>producion</w:t>
      </w:r>
      <w:proofErr w:type="spellEnd"/>
      <w:r>
        <w:t xml:space="preserve"> up causing the macroinvertebrate community to change in response to resource availability, and changes in the invertebrate community will be reflected in the opportunistic foraging of trout.</w:t>
      </w:r>
    </w:p>
    <w:p w14:paraId="393F6688" w14:textId="77777777" w:rsidR="009C588A" w:rsidRDefault="00350799">
      <w:pPr>
        <w:pStyle w:val="Heading1"/>
      </w:pPr>
      <w:bookmarkStart w:id="98" w:name="methods"/>
      <w:bookmarkEnd w:id="98"/>
      <w:r>
        <w:lastRenderedPageBreak/>
        <w:t>Methods</w:t>
      </w:r>
    </w:p>
    <w:p w14:paraId="504D5083" w14:textId="77777777" w:rsidR="009C588A" w:rsidRDefault="00350799">
      <w:pPr>
        <w:pStyle w:val="Heading2"/>
      </w:pPr>
      <w:bookmarkStart w:id="99" w:name="study-location"/>
      <w:bookmarkEnd w:id="99"/>
      <w:r>
        <w:t>Study location</w:t>
      </w:r>
    </w:p>
    <w:p w14:paraId="41169B04" w14:textId="77777777" w:rsidR="009C588A" w:rsidRDefault="00350799">
      <w:pPr>
        <w:pStyle w:val="FirstParagraph"/>
      </w:pPr>
      <w:r>
        <w:t xml:space="preserve">The study consists of five reach pairs on five </w:t>
      </w:r>
      <w:del w:id="100" w:author="Microsoft Office User" w:date="2019-05-23T10:42:00Z">
        <w:r w:rsidDel="00F83EE3">
          <w:delText xml:space="preserve">separate </w:delText>
        </w:r>
      </w:del>
      <w:ins w:id="101" w:author="Microsoft Office User" w:date="2019-05-23T10:42:00Z">
        <w:r w:rsidR="00F83EE3">
          <w:t xml:space="preserve">replicate </w:t>
        </w:r>
      </w:ins>
      <w:r>
        <w:t xml:space="preserve">streams in the western Cascade Mountains of Oregon. Each reach pair consisted of one treatment reach and one </w:t>
      </w:r>
      <w:del w:id="102" w:author="Microsoft Office User" w:date="2019-05-23T10:42:00Z">
        <w:r w:rsidDel="00F83EE3">
          <w:delText xml:space="preserve">control </w:delText>
        </w:r>
      </w:del>
      <w:ins w:id="103" w:author="Microsoft Office User" w:date="2019-05-23T10:42:00Z">
        <w:r w:rsidR="00F83EE3">
          <w:t xml:space="preserve">reference </w:t>
        </w:r>
      </w:ins>
      <w:r>
        <w:t xml:space="preserve">reach. Two of the reach pairs (W-100, W-113) are located on private Weyerhaeuser Co. land, and three (LOON, CHUCK, MCTE) are located on U.S. Forest Service land, one of which (MCTE) is situated in the HJ Andrews Experimental Forest. Stream reaches were 90 meters in length and treatment gaps were </w:t>
      </w:r>
      <w:del w:id="104" w:author="Microsoft Office User" w:date="2019-05-23T10:43:00Z">
        <w:r w:rsidDel="00F83EE3">
          <w:delText xml:space="preserve">30 </w:delText>
        </w:r>
      </w:del>
      <w:ins w:id="105" w:author="Microsoft Office User" w:date="2019-05-23T10:43:00Z">
        <w:r w:rsidR="00F83EE3">
          <w:t xml:space="preserve">20 </w:t>
        </w:r>
      </w:ins>
      <w:r>
        <w:t xml:space="preserve">to 40 meters in diameter and situated approximately in the middle of treatment reaches. </w:t>
      </w:r>
      <w:del w:id="106" w:author="Microsoft Office User" w:date="2019-05-23T10:44:00Z">
        <w:r w:rsidDel="00F83EE3">
          <w:delText>Reach pairs</w:delText>
        </w:r>
      </w:del>
      <w:ins w:id="107" w:author="Microsoft Office User" w:date="2019-05-23T10:44:00Z">
        <w:r w:rsidR="00F83EE3">
          <w:t>Site</w:t>
        </w:r>
      </w:ins>
      <w:r>
        <w:t xml:space="preserve"> </w:t>
      </w:r>
      <w:del w:id="108" w:author="Microsoft Office User" w:date="2019-05-23T10:44:00Z">
        <w:r w:rsidDel="00F83EE3">
          <w:delText>were spaced at least 30 meters apart</w:delText>
        </w:r>
      </w:del>
      <w:ins w:id="109" w:author="Microsoft Office User" w:date="2019-05-23T10:44:00Z">
        <w:r w:rsidR="00F83EE3">
          <w:t>had a buffer between reaches in each pair</w:t>
        </w:r>
      </w:ins>
      <w:r>
        <w:t xml:space="preserve"> to limit </w:t>
      </w:r>
      <w:del w:id="110" w:author="Microsoft Office User" w:date="2019-05-23T10:44:00Z">
        <w:r w:rsidDel="00F83EE3">
          <w:delText xml:space="preserve">any </w:delText>
        </w:r>
      </w:del>
      <w:r>
        <w:t>effects of the upstream reach on downstream conditions.</w:t>
      </w:r>
    </w:p>
    <w:p w14:paraId="1B45B1BC" w14:textId="0C66309B" w:rsidR="009C588A" w:rsidRDefault="00350799">
      <w:pPr>
        <w:pStyle w:val="BodyText"/>
      </w:pPr>
      <w:r>
        <w:t xml:space="preserve">All of the streams are wadeable, fish-bearing streams with bankfull widths of </w:t>
      </w:r>
      <w:del w:id="111" w:author="Microsoft Office User" w:date="2019-05-23T10:45:00Z">
        <w:r w:rsidDel="00F83EE3">
          <w:delText>1</w:delText>
        </w:r>
      </w:del>
      <w:ins w:id="112" w:author="Microsoft Office User" w:date="2019-05-23T10:45:00Z">
        <w:r w:rsidR="00F83EE3">
          <w:t>3</w:t>
        </w:r>
      </w:ins>
      <w:r>
        <w:t>-8 meters</w:t>
      </w:r>
      <w:ins w:id="113" w:author="Microsoft Office User" w:date="2019-05-23T10:45:00Z">
        <w:r w:rsidR="00F83EE3">
          <w:t xml:space="preserve"> (Table 1 – width, gradient, gap size</w:t>
        </w:r>
      </w:ins>
      <w:ins w:id="114" w:author="Microsoft Office User" w:date="2019-05-23T11:19:00Z">
        <w:r w:rsidR="003259A5">
          <w:t>, elevation, background N and P</w:t>
        </w:r>
      </w:ins>
      <w:ins w:id="115" w:author="Microsoft Office User" w:date="2019-05-23T10:45:00Z">
        <w:r w:rsidR="00F83EE3">
          <w:t>)</w:t>
        </w:r>
      </w:ins>
      <w:r>
        <w:t xml:space="preserve">. Fish-bearing streams were purposefully selected to provide management-relevant results for key species such as salmonids. The streams </w:t>
      </w:r>
      <w:del w:id="116" w:author="Microsoft Office User" w:date="2019-05-23T10:46:00Z">
        <w:r w:rsidDel="00985A56">
          <w:delText>run through</w:delText>
        </w:r>
      </w:del>
      <w:ins w:id="117" w:author="Microsoft Office User" w:date="2019-05-23T10:46:00Z">
        <w:r w:rsidR="00985A56">
          <w:t>have</w:t>
        </w:r>
      </w:ins>
      <w:r>
        <w:t xml:space="preserve"> 40-60-year-old </w:t>
      </w:r>
      <w:ins w:id="118" w:author="Microsoft Office User" w:date="2019-05-23T10:46:00Z">
        <w:r w:rsidR="00985A56">
          <w:t>r</w:t>
        </w:r>
      </w:ins>
      <w:ins w:id="119" w:author="Microsoft Office User" w:date="2019-05-23T10:47:00Z">
        <w:r w:rsidR="00985A56">
          <w:t xml:space="preserve">iparian </w:t>
        </w:r>
      </w:ins>
      <w:r>
        <w:t xml:space="preserve">forests </w:t>
      </w:r>
      <w:del w:id="120" w:author="Microsoft Office User" w:date="2019-05-23T10:47:00Z">
        <w:r w:rsidDel="00985A56">
          <w:delText>that had</w:delText>
        </w:r>
      </w:del>
      <w:ins w:id="121" w:author="Microsoft Office User" w:date="2019-05-23T10:47:00Z">
        <w:r w:rsidR="00985A56">
          <w:t>regenerating from</w:t>
        </w:r>
      </w:ins>
      <w:r>
        <w:t xml:space="preserve"> previous</w:t>
      </w:r>
      <w:ins w:id="122" w:author="Microsoft Office User" w:date="2019-05-23T10:47:00Z">
        <w:r w:rsidR="00985A56">
          <w:t xml:space="preserve"> </w:t>
        </w:r>
      </w:ins>
      <w:del w:id="123" w:author="Microsoft Office User" w:date="2019-05-23T10:47:00Z">
        <w:r w:rsidDel="00985A56">
          <w:delText xml:space="preserve">ly been </w:delText>
        </w:r>
      </w:del>
      <w:r>
        <w:t>harvested</w:t>
      </w:r>
      <w:del w:id="124" w:author="Microsoft Office User" w:date="2019-05-23T10:47:00Z">
        <w:r w:rsidDel="00985A56">
          <w:delText xml:space="preserve"> without leaving a riparian buffer</w:delText>
        </w:r>
      </w:del>
      <w:r>
        <w:t>. These forests have a homogenous canopy structure with heavy understory shading</w:t>
      </w:r>
      <w:del w:id="125" w:author="Microsoft Office User" w:date="2019-05-23T10:47:00Z">
        <w:r w:rsidDel="00985A56">
          <w:delText>, as defined by their early seral stage</w:delText>
        </w:r>
      </w:del>
      <w:r>
        <w:t>. Small streams were chosen for ease of sampling and to maximize the effect of a canopy opening manipulation since small streams may be completely shaded by overhead vegetation.</w:t>
      </w:r>
    </w:p>
    <w:p w14:paraId="5BC0457F" w14:textId="77777777" w:rsidR="009C588A" w:rsidRDefault="00350799">
      <w:pPr>
        <w:pStyle w:val="Heading2"/>
      </w:pPr>
      <w:bookmarkStart w:id="126" w:name="study-design"/>
      <w:bookmarkEnd w:id="126"/>
      <w:r>
        <w:t>Study Design</w:t>
      </w:r>
    </w:p>
    <w:p w14:paraId="7A370EEC" w14:textId="77777777" w:rsidR="009C588A" w:rsidRDefault="00350799">
      <w:pPr>
        <w:pStyle w:val="FirstParagraph"/>
      </w:pPr>
      <w:r>
        <w:t xml:space="preserve">The before-after, control-impact (BACI) study design lends itself to experimental </w:t>
      </w:r>
      <w:ins w:id="127" w:author="Microsoft Office User" w:date="2019-05-23T10:48:00Z">
        <w:r w:rsidR="00985A56">
          <w:t xml:space="preserve">field studies </w:t>
        </w:r>
      </w:ins>
      <w:del w:id="128" w:author="Microsoft Office User" w:date="2019-05-23T10:48:00Z">
        <w:r w:rsidDel="00985A56">
          <w:delText xml:space="preserve">studies in the natural environment </w:delText>
        </w:r>
      </w:del>
      <w:r>
        <w:t xml:space="preserve">by accounting for natural variations between sites. Going forward, a sample unit will refer to a whole stream including both treatment and </w:t>
      </w:r>
      <w:del w:id="129" w:author="Microsoft Office User" w:date="2019-05-23T10:48:00Z">
        <w:r w:rsidDel="00985A56">
          <w:delText xml:space="preserve">sample </w:delText>
        </w:r>
      </w:del>
      <w:ins w:id="130" w:author="Microsoft Office User" w:date="2019-05-23T10:48:00Z">
        <w:r w:rsidR="00985A56">
          <w:t xml:space="preserve">reference </w:t>
        </w:r>
      </w:ins>
      <w:r>
        <w:t xml:space="preserve">reaches because the metric of interest will always be the ratio between the two reaches. Therefore we have five sample units with two repeated measures, pre and post-treatment. To test for effects of the </w:t>
      </w:r>
      <w:ins w:id="131" w:author="Microsoft Office User" w:date="2019-05-23T10:48:00Z">
        <w:r w:rsidR="00985A56">
          <w:t xml:space="preserve">gap </w:t>
        </w:r>
      </w:ins>
      <w:r>
        <w:t xml:space="preserve">treatment, we </w:t>
      </w:r>
      <w:del w:id="132" w:author="Microsoft Office User" w:date="2019-05-23T10:49:00Z">
        <w:r w:rsidDel="00985A56">
          <w:delText>will examine</w:delText>
        </w:r>
      </w:del>
      <w:ins w:id="133" w:author="Microsoft Office User" w:date="2019-05-23T10:49:00Z">
        <w:r w:rsidR="00985A56">
          <w:t>quantify and assess</w:t>
        </w:r>
      </w:ins>
      <w:r>
        <w:t xml:space="preserve"> changes in the reach ratio between the two years.</w:t>
      </w:r>
    </w:p>
    <w:p w14:paraId="2D446241" w14:textId="53DB5E88" w:rsidR="009C588A" w:rsidRDefault="00350799">
      <w:pPr>
        <w:pStyle w:val="BodyText"/>
      </w:pPr>
      <w:r>
        <w:t>Sampl</w:t>
      </w:r>
      <w:ins w:id="134" w:author="Microsoft Office User" w:date="2019-05-23T10:49:00Z">
        <w:r w:rsidR="00985A56">
          <w:t xml:space="preserve">es were collected </w:t>
        </w:r>
      </w:ins>
      <w:ins w:id="135" w:author="Microsoft Office User" w:date="2019-05-23T10:50:00Z">
        <w:r w:rsidR="00985A56">
          <w:t xml:space="preserve">during </w:t>
        </w:r>
      </w:ins>
      <w:del w:id="136" w:author="Microsoft Office User" w:date="2019-05-23T10:49:00Z">
        <w:r w:rsidDel="00985A56">
          <w:delText xml:space="preserve">ing lasted from </w:delText>
        </w:r>
      </w:del>
      <w:r>
        <w:t xml:space="preserve">summer 2017 </w:t>
      </w:r>
      <w:ins w:id="137" w:author="Microsoft Office User" w:date="2019-05-23T10:50:00Z">
        <w:r w:rsidR="00985A56">
          <w:t xml:space="preserve">(pre—treatment) and </w:t>
        </w:r>
      </w:ins>
      <w:del w:id="138" w:author="Microsoft Office User" w:date="2019-05-23T10:50:00Z">
        <w:r w:rsidDel="00985A56">
          <w:delText xml:space="preserve">to </w:delText>
        </w:r>
      </w:del>
      <w:r>
        <w:t>summer 2018</w:t>
      </w:r>
      <w:ins w:id="139" w:author="Microsoft Office User" w:date="2019-05-23T10:50:00Z">
        <w:r w:rsidR="00985A56">
          <w:t xml:space="preserve"> (post-</w:t>
        </w:r>
        <w:proofErr w:type="spellStart"/>
        <w:r w:rsidR="00985A56">
          <w:t>treatement</w:t>
        </w:r>
        <w:proofErr w:type="spellEnd"/>
        <w:r w:rsidR="00985A56">
          <w:t>)</w:t>
        </w:r>
      </w:ins>
      <w:r>
        <w:t xml:space="preserve"> with pre-treatment data gathered during summer 2017 and post-treatment data gathered during summer 2018. Canopy gaps were cut in the treatment reach during the winter of 2017-18 to permit adequate time for response to the canopy manipulation. </w:t>
      </w:r>
      <w:bookmarkStart w:id="140" w:name="_GoBack"/>
      <w:bookmarkEnd w:id="140"/>
      <w:del w:id="141" w:author="Cedar Mackaness" w:date="2019-05-23T13:27:00Z">
        <w:r w:rsidDel="00D70CE4">
          <w:delText>The reach-pair design with pre and post treatment years is intended to account for inherent environmental variation among streams and between years. The before-after, control-impact (BACI) study design lends itself to experimental studies in the natural environment by creating sample units</w:delText>
        </w:r>
      </w:del>
    </w:p>
    <w:p w14:paraId="337A2E75" w14:textId="77777777" w:rsidR="009C588A" w:rsidRDefault="00350799">
      <w:pPr>
        <w:pStyle w:val="Heading2"/>
      </w:pPr>
      <w:bookmarkStart w:id="142" w:name="data-collection"/>
      <w:bookmarkEnd w:id="142"/>
      <w:r>
        <w:t>Data Collection</w:t>
      </w:r>
    </w:p>
    <w:p w14:paraId="715505FC" w14:textId="77777777" w:rsidR="009C588A" w:rsidRDefault="00350799">
      <w:pPr>
        <w:pStyle w:val="Heading3"/>
      </w:pPr>
      <w:bookmarkStart w:id="143" w:name="light"/>
      <w:bookmarkEnd w:id="143"/>
      <w:r>
        <w:t>Light</w:t>
      </w:r>
    </w:p>
    <w:p w14:paraId="65D37953" w14:textId="77777777" w:rsidR="009C588A" w:rsidRDefault="00350799">
      <w:pPr>
        <w:pStyle w:val="FirstParagraph"/>
      </w:pPr>
      <w:r>
        <w:t xml:space="preserve">Photosynthetically active radiation (PAR) was estimated from </w:t>
      </w:r>
      <w:proofErr w:type="spellStart"/>
      <w:r>
        <w:t>flourescien</w:t>
      </w:r>
      <w:proofErr w:type="spellEnd"/>
      <w:r>
        <w:t xml:space="preserve"> decay rate over a </w:t>
      </w:r>
      <w:proofErr w:type="gramStart"/>
      <w:r>
        <w:t>twenty-four hour</w:t>
      </w:r>
      <w:proofErr w:type="gramEnd"/>
      <w:r>
        <w:t xml:space="preserve"> period</w:t>
      </w:r>
      <w:ins w:id="144" w:author="Microsoft Office User" w:date="2019-05-23T10:52:00Z">
        <w:r w:rsidR="00985A56">
          <w:t xml:space="preserve"> following methods in Warren et al, </w:t>
        </w:r>
        <w:proofErr w:type="spellStart"/>
        <w:r w:rsidR="00985A56">
          <w:t>Kaylor</w:t>
        </w:r>
        <w:proofErr w:type="spellEnd"/>
        <w:r w:rsidR="00985A56">
          <w:t xml:space="preserve"> et al, </w:t>
        </w:r>
        <w:proofErr w:type="spellStart"/>
        <w:r w:rsidR="00985A56">
          <w:t>Bechthold</w:t>
        </w:r>
        <w:proofErr w:type="spellEnd"/>
        <w:r w:rsidR="00985A56">
          <w:t xml:space="preserve"> et al.  Briefly, dyes were made and put out and then collected again.  Decay was converted to PAR using </w:t>
        </w:r>
        <w:proofErr w:type="spellStart"/>
        <w:r w:rsidR="00985A56">
          <w:t>realtionhip</w:t>
        </w:r>
        <w:proofErr w:type="spellEnd"/>
        <w:r w:rsidR="00985A56">
          <w:t xml:space="preserve"> in Warren </w:t>
        </w:r>
        <w:proofErr w:type="gramStart"/>
        <w:r w:rsidR="00985A56">
          <w:t>et al.</w:t>
        </w:r>
      </w:ins>
      <w:r>
        <w:t>.</w:t>
      </w:r>
      <w:proofErr w:type="gramEnd"/>
    </w:p>
    <w:p w14:paraId="7CE24AD4" w14:textId="77777777" w:rsidR="009C588A" w:rsidRDefault="00350799">
      <w:pPr>
        <w:pStyle w:val="Heading3"/>
      </w:pPr>
      <w:bookmarkStart w:id="145" w:name="chlorophyll-a"/>
      <w:bookmarkEnd w:id="145"/>
      <w:r>
        <w:lastRenderedPageBreak/>
        <w:t xml:space="preserve">Chlorophyll </w:t>
      </w:r>
      <w:r>
        <w:rPr>
          <w:i/>
        </w:rPr>
        <w:t>a</w:t>
      </w:r>
    </w:p>
    <w:p w14:paraId="105D9384" w14:textId="77777777" w:rsidR="00985A56" w:rsidRDefault="00350799">
      <w:pPr>
        <w:pStyle w:val="FirstParagraph"/>
        <w:rPr>
          <w:ins w:id="146" w:author="Microsoft Office User" w:date="2019-05-23T10:55:00Z"/>
        </w:rPr>
      </w:pPr>
      <w:r>
        <w:t>Three ceramic tiles (dimension x dimension) were placed every 10 meters within a stream reach and left for at least two weeks before they were collected so periphyton communities could establish. Tiles were deployed and collected at the same time for both the control and treatment reaches of each stream to keep within unit measures consistent.</w:t>
      </w:r>
      <w:ins w:id="147" w:author="Microsoft Office User" w:date="2019-05-23T10:55:00Z">
        <w:r w:rsidR="00985A56">
          <w:t xml:space="preserve">  </w:t>
        </w:r>
        <w:proofErr w:type="spellStart"/>
        <w:r w:rsidR="00985A56">
          <w:t>Chl</w:t>
        </w:r>
        <w:proofErr w:type="spellEnd"/>
        <w:r w:rsidR="00985A56">
          <w:t xml:space="preserve"> a </w:t>
        </w:r>
      </w:ins>
      <w:proofErr w:type="spellStart"/>
      <w:ins w:id="148" w:author="Microsoft Office User" w:date="2019-05-23T10:57:00Z">
        <w:r w:rsidR="00691F23">
          <w:t>concenrations</w:t>
        </w:r>
        <w:proofErr w:type="spellEnd"/>
        <w:r w:rsidR="00691F23">
          <w:t xml:space="preserve"> were</w:t>
        </w:r>
      </w:ins>
      <w:ins w:id="149" w:author="Microsoft Office User" w:date="2019-05-23T10:55:00Z">
        <w:r w:rsidR="00985A56">
          <w:t xml:space="preserve"> </w:t>
        </w:r>
        <w:proofErr w:type="spellStart"/>
        <w:r w:rsidR="00985A56">
          <w:t>quantiftied</w:t>
        </w:r>
        <w:proofErr w:type="spellEnd"/>
        <w:r w:rsidR="00985A56">
          <w:t xml:space="preserve"> using a </w:t>
        </w:r>
        <w:proofErr w:type="spellStart"/>
        <w:r w:rsidR="00985A56">
          <w:t>benthotorch</w:t>
        </w:r>
        <w:proofErr w:type="spellEnd"/>
        <w:r w:rsidR="00985A56">
          <w:t xml:space="preserve">. All samples were </w:t>
        </w:r>
        <w:proofErr w:type="gramStart"/>
        <w:r w:rsidR="00985A56">
          <w:t>assess</w:t>
        </w:r>
        <w:proofErr w:type="gramEnd"/>
        <w:r w:rsidR="00985A56">
          <w:t xml:space="preserve"> after being</w:t>
        </w:r>
      </w:ins>
      <w:ins w:id="150" w:author="Microsoft Office User" w:date="2019-05-23T10:57:00Z">
        <w:r w:rsidR="00691F23">
          <w:t xml:space="preserve"> p</w:t>
        </w:r>
      </w:ins>
      <w:ins w:id="151" w:author="Microsoft Office User" w:date="2019-05-23T10:55:00Z">
        <w:r w:rsidR="00985A56">
          <w:t xml:space="preserve">laced in the dark or were </w:t>
        </w:r>
      </w:ins>
      <w:ins w:id="152" w:author="Microsoft Office User" w:date="2019-05-23T10:56:00Z">
        <w:r w:rsidR="00985A56">
          <w:t xml:space="preserve">assessed early in the morning to avoid </w:t>
        </w:r>
        <w:proofErr w:type="spellStart"/>
        <w:r w:rsidR="00985A56">
          <w:t>phostasturatioen</w:t>
        </w:r>
        <w:proofErr w:type="spellEnd"/>
        <w:r w:rsidR="00985A56">
          <w:t xml:space="preserve"> issue with the </w:t>
        </w:r>
        <w:proofErr w:type="spellStart"/>
        <w:r w:rsidR="00985A56">
          <w:t>benthotorh</w:t>
        </w:r>
        <w:proofErr w:type="spellEnd"/>
        <w:r w:rsidR="00985A56">
          <w:t xml:space="preserve"> </w:t>
        </w:r>
        <w:proofErr w:type="spellStart"/>
        <w:r w:rsidR="00985A56">
          <w:t>mcearsurearets</w:t>
        </w:r>
        <w:proofErr w:type="spellEnd"/>
        <w:r w:rsidR="00985A56">
          <w:t xml:space="preserve"> (</w:t>
        </w:r>
        <w:proofErr w:type="spellStart"/>
        <w:r w:rsidR="00985A56">
          <w:t>Kaylor</w:t>
        </w:r>
        <w:proofErr w:type="spellEnd"/>
        <w:r w:rsidR="00985A56">
          <w:t xml:space="preserve"> et al).</w:t>
        </w:r>
      </w:ins>
      <w:ins w:id="153" w:author="Microsoft Office User" w:date="2019-05-23T11:00:00Z">
        <w:r w:rsidR="00691F23" w:rsidRPr="00691F23">
          <w:t xml:space="preserve"> </w:t>
        </w:r>
        <w:r w:rsidR="00691F23">
          <w:t xml:space="preserve">Once collected, tiles were kept in the dark, submerged in water for two hours before taking readings with a </w:t>
        </w:r>
        <w:proofErr w:type="spellStart"/>
        <w:r w:rsidR="00691F23">
          <w:t>BenthoTorch</w:t>
        </w:r>
        <w:r w:rsidR="00691F23">
          <w:rPr>
            <w:vertAlign w:val="superscript"/>
          </w:rPr>
          <w:t>TM</w:t>
        </w:r>
        <w:proofErr w:type="spellEnd"/>
        <w:r w:rsidR="00691F23">
          <w:t>.</w:t>
        </w:r>
      </w:ins>
    </w:p>
    <w:p w14:paraId="70F0E307" w14:textId="77777777" w:rsidR="00985A56" w:rsidRDefault="00985A56">
      <w:pPr>
        <w:pStyle w:val="FirstParagraph"/>
        <w:rPr>
          <w:ins w:id="154" w:author="Microsoft Office User" w:date="2019-05-23T10:55:00Z"/>
        </w:rPr>
      </w:pPr>
    </w:p>
    <w:p w14:paraId="64426699" w14:textId="77777777" w:rsidR="009C588A" w:rsidDel="00691F23" w:rsidRDefault="00350799">
      <w:pPr>
        <w:pStyle w:val="FirstParagraph"/>
        <w:rPr>
          <w:del w:id="155" w:author="Microsoft Office User" w:date="2019-05-23T11:00:00Z"/>
        </w:rPr>
      </w:pPr>
      <w:del w:id="156" w:author="Microsoft Office User" w:date="2019-05-23T11:00:00Z">
        <w:r w:rsidDel="00691F23">
          <w:delText xml:space="preserve"> </w:delText>
        </w:r>
      </w:del>
      <w:del w:id="157" w:author="Microsoft Office User" w:date="2019-05-23T10:54:00Z">
        <w:r w:rsidDel="00985A56">
          <w:delText>D</w:delText>
        </w:r>
      </w:del>
      <w:del w:id="158" w:author="Microsoft Office User" w:date="2019-05-23T11:00:00Z">
        <w:r w:rsidDel="00691F23">
          <w:delText>uring collection, the number of snails (Juga) and cased caddisfly (observed taxa being Uenoidae and Glossosomatidae primarily) on each tile were recorded and then removed. Once collected, tiles were kept in the dark, submerged in water for two hours before taking readings with a BenthoTorch</w:delText>
        </w:r>
        <w:r w:rsidDel="00691F23">
          <w:rPr>
            <w:vertAlign w:val="superscript"/>
          </w:rPr>
          <w:delText>TM</w:delText>
        </w:r>
        <w:r w:rsidDel="00691F23">
          <w:delText>.</w:delText>
        </w:r>
      </w:del>
    </w:p>
    <w:p w14:paraId="6266DA84" w14:textId="77777777" w:rsidR="009C588A" w:rsidRDefault="00350799">
      <w:pPr>
        <w:pStyle w:val="Heading3"/>
      </w:pPr>
      <w:bookmarkStart w:id="159" w:name="benthic-invertebrate-sampling"/>
      <w:bookmarkEnd w:id="159"/>
      <w:r>
        <w:t>Benthic Invertebrate Sampling</w:t>
      </w:r>
    </w:p>
    <w:p w14:paraId="1ED9D91D" w14:textId="77777777" w:rsidR="009C588A" w:rsidRDefault="00350799">
      <w:pPr>
        <w:pStyle w:val="FirstParagraph"/>
      </w:pPr>
      <w:r>
        <w:t>Three benthic invertebrate samples were taken at each stream reach at meters 15, 45, and 75, or the closest area with non-boulder substrate. Samples were collected once per year over the course of one week using a Surber sampler with a .09 m</w:t>
      </w:r>
      <w:r>
        <w:rPr>
          <w:vertAlign w:val="superscript"/>
        </w:rPr>
        <w:t>2</w:t>
      </w:r>
      <w:r>
        <w:t xml:space="preserve"> sampling area. Substrate was disturbed to a depth of approximately 4 inches for one minute. The sample was then preserved in 95% ethanol for identification and enumeration in the lab.</w:t>
      </w:r>
    </w:p>
    <w:p w14:paraId="266AFB3D" w14:textId="77777777" w:rsidR="00691F23" w:rsidRDefault="00350799">
      <w:pPr>
        <w:pStyle w:val="BodyText"/>
        <w:rPr>
          <w:ins w:id="160" w:author="Microsoft Office User" w:date="2019-05-23T10:59:00Z"/>
        </w:rPr>
      </w:pPr>
      <w:r>
        <w:t xml:space="preserve">In the lab, the three benthic samples per reach were combined </w:t>
      </w:r>
      <w:ins w:id="161" w:author="Microsoft Office User" w:date="2019-05-23T10:58:00Z">
        <w:r w:rsidR="00691F23">
          <w:t>into a single pooled sample for each reach. The pooled sample was then</w:t>
        </w:r>
      </w:ins>
      <w:del w:id="162" w:author="Microsoft Office User" w:date="2019-05-23T10:58:00Z">
        <w:r w:rsidDel="00691F23">
          <w:delText>and</w:delText>
        </w:r>
      </w:del>
      <w:r>
        <w:t xml:space="preserve"> subsampled using a Caton tray. Squares </w:t>
      </w:r>
      <m:oMath>
        <m:f>
          <m:fPr>
            <m:ctrlPr>
              <w:rPr>
                <w:rFonts w:ascii="Cambria Math" w:hAnsi="Cambria Math"/>
              </w:rPr>
            </m:ctrlPr>
          </m:fPr>
          <m:num>
            <m:r>
              <w:rPr>
                <w:rFonts w:ascii="Cambria Math" w:hAnsi="Cambria Math"/>
              </w:rPr>
              <m:t>1</m:t>
            </m:r>
          </m:num>
          <m:den>
            <m:r>
              <w:rPr>
                <w:rFonts w:ascii="Cambria Math" w:hAnsi="Cambria Math"/>
              </w:rPr>
              <m:t>30</m:t>
            </m:r>
          </m:den>
        </m:f>
      </m:oMath>
      <w:r>
        <w:t xml:space="preserve"> of the area of the Caton tray were randomly sampled until the cutoff of 300 individuals or greater was reached. Benthic invertebrates were then identified down to genus or the lowest taxonomic unit (LTU) for cryptic taxa. Counts from subsamples were then converted to densities using the </w:t>
      </w:r>
      <w:proofErr w:type="spellStart"/>
      <w:ins w:id="163" w:author="Microsoft Office User" w:date="2019-05-23T10:59:00Z">
        <w:r w:rsidR="00691F23">
          <w:t>the</w:t>
        </w:r>
        <w:proofErr w:type="spellEnd"/>
        <w:r w:rsidR="00691F23">
          <w:t xml:space="preserve"> following </w:t>
        </w:r>
      </w:ins>
      <w:r>
        <w:t>formula</w:t>
      </w:r>
      <w:ins w:id="164" w:author="Microsoft Office User" w:date="2019-05-23T10:59:00Z">
        <w:r w:rsidR="00691F23">
          <w:t>:</w:t>
        </w:r>
      </w:ins>
    </w:p>
    <w:p w14:paraId="7135147F" w14:textId="77777777" w:rsidR="00691F23" w:rsidRDefault="00350799">
      <w:pPr>
        <w:pStyle w:val="BodyText"/>
        <w:numPr>
          <w:ilvl w:val="0"/>
          <w:numId w:val="3"/>
        </w:numPr>
        <w:rPr>
          <w:ins w:id="165" w:author="Microsoft Office User" w:date="2019-05-23T10:59:00Z"/>
        </w:rPr>
        <w:pPrChange w:id="166" w:author="Microsoft Office User" w:date="2019-05-23T10:59:00Z">
          <w:pPr>
            <w:pStyle w:val="BodyText"/>
          </w:pPr>
        </w:pPrChange>
      </w:pPr>
      <w:del w:id="167" w:author="Microsoft Office User" w:date="2019-05-23T10:59:00Z">
        <w:r w:rsidDel="00691F23">
          <w:delText xml:space="preserve"> </w:delText>
        </w:r>
      </w:del>
      <m:oMath>
        <m:f>
          <m:fPr>
            <m:ctrlPr>
              <w:rPr>
                <w:rFonts w:ascii="Cambria Math" w:hAnsi="Cambria Math"/>
              </w:rPr>
            </m:ctrlPr>
          </m:fPr>
          <m:num>
            <m:r>
              <w:rPr>
                <w:rFonts w:ascii="Cambria Math" w:hAnsi="Cambria Math"/>
              </w:rPr>
              <m:t>1</m:t>
            </m:r>
          </m:num>
          <m:den>
            <m:r>
              <w:rPr>
                <w:rFonts w:ascii="Cambria Math" w:hAnsi="Cambria Math"/>
              </w:rPr>
              <m:t>3*s*0.09</m:t>
            </m:r>
          </m:den>
        </m:f>
      </m:oMath>
      <w:r>
        <w:t xml:space="preserve"> </w:t>
      </w:r>
    </w:p>
    <w:p w14:paraId="1C6034F7" w14:textId="77777777" w:rsidR="00691F23" w:rsidRDefault="00350799" w:rsidP="00691F23">
      <w:pPr>
        <w:pStyle w:val="FirstParagraph"/>
        <w:rPr>
          <w:ins w:id="168" w:author="Microsoft Office User" w:date="2019-05-23T11:00:00Z"/>
        </w:rPr>
      </w:pPr>
      <w:r>
        <w:t xml:space="preserve">where </w:t>
      </w:r>
      <m:oMath>
        <m:r>
          <w:rPr>
            <w:rFonts w:ascii="Cambria Math" w:hAnsi="Cambria Math"/>
          </w:rPr>
          <m:t>s</m:t>
        </m:r>
      </m:oMath>
      <w:r>
        <w:t xml:space="preserve"> is the fraction subsampled, 0.09 is the area of the Surber sampler in square meters, and the result is divided by three because three samples were pooled. Singleton taxa (taxa occurring in only one SU) were removed from the original matrix and density values were square-root transformed to reduce the effect of abundant taxa (Chironomidae, Baetis, Micrasema) on community relationships. The resulting matrix of benthic invertebrates at the LTU level of identification (20 reaches by 64 taxa) was then used for analysis.</w:t>
      </w:r>
      <w:ins w:id="169" w:author="Microsoft Office User" w:date="2019-05-23T11:00:00Z">
        <w:r w:rsidR="00691F23">
          <w:t xml:space="preserve"> </w:t>
        </w:r>
      </w:ins>
    </w:p>
    <w:p w14:paraId="31DC9FB4" w14:textId="77777777" w:rsidR="00691F23" w:rsidRDefault="00691F23" w:rsidP="00691F23">
      <w:pPr>
        <w:pStyle w:val="FirstParagraph"/>
        <w:rPr>
          <w:ins w:id="170" w:author="Microsoft Office User" w:date="2019-05-23T11:00:00Z"/>
        </w:rPr>
      </w:pPr>
      <w:ins w:id="171" w:author="Microsoft Office User" w:date="2019-05-23T11:00:00Z">
        <w:r>
          <w:t xml:space="preserve"> In the two lower elevation sites where snails were a dominant scrape, during tile collection, the number of snails (Juga) and cased caddisfly (observed taxa being Uenoidae and Glossosomatidae primarily) on each tile were recorded before the tiles were removed. </w:t>
        </w:r>
      </w:ins>
    </w:p>
    <w:p w14:paraId="77E78A2A" w14:textId="77777777" w:rsidR="009C588A" w:rsidRDefault="009C588A">
      <w:pPr>
        <w:pStyle w:val="BodyText"/>
      </w:pPr>
    </w:p>
    <w:p w14:paraId="08AC5BEE" w14:textId="77777777" w:rsidR="009C588A" w:rsidRDefault="00350799">
      <w:pPr>
        <w:pStyle w:val="Heading3"/>
      </w:pPr>
      <w:bookmarkStart w:id="172" w:name="trout-diets"/>
      <w:bookmarkEnd w:id="172"/>
      <w:r>
        <w:t>Trout Diets</w:t>
      </w:r>
    </w:p>
    <w:p w14:paraId="574F77E0" w14:textId="77777777" w:rsidR="009C588A" w:rsidRDefault="00350799">
      <w:pPr>
        <w:pStyle w:val="FirstParagraph"/>
      </w:pPr>
      <w:r>
        <w:t xml:space="preserve">To avoid influencing the benthic invertebrate community, streams were electroshocked to collect cutthroat trout diets either immediately following, or the day after invertebrate sampling. Trout diets were collected during three-pass depletion of fish standing </w:t>
      </w:r>
      <w:proofErr w:type="gramStart"/>
      <w:r>
        <w:t xml:space="preserve">stock </w:t>
      </w:r>
      <w:ins w:id="173" w:author="Microsoft Office User" w:date="2019-05-23T11:01:00Z">
        <w:r w:rsidR="00691F23">
          <w:t>.</w:t>
        </w:r>
        <w:proofErr w:type="gramEnd"/>
        <w:r w:rsidR="00691F23">
          <w:t xml:space="preserve"> </w:t>
        </w:r>
        <w:r w:rsidR="00691F23">
          <w:lastRenderedPageBreak/>
          <w:t xml:space="preserve">Diets were collected from </w:t>
        </w:r>
      </w:ins>
      <w:del w:id="174" w:author="Microsoft Office User" w:date="2019-05-23T11:01:00Z">
        <w:r w:rsidDel="00691F23">
          <w:delText xml:space="preserve">and were only taken from </w:delText>
        </w:r>
      </w:del>
      <w:r>
        <w:t xml:space="preserve">a </w:t>
      </w:r>
      <w:del w:id="175" w:author="Microsoft Office User" w:date="2019-05-23T11:01:00Z">
        <w:r w:rsidDel="00691F23">
          <w:delText xml:space="preserve">subset </w:delText>
        </w:r>
      </w:del>
      <w:ins w:id="176" w:author="Microsoft Office User" w:date="2019-05-23T11:02:00Z">
        <w:r w:rsidR="00691F23">
          <w:t>9 to 13</w:t>
        </w:r>
      </w:ins>
      <w:del w:id="177" w:author="Microsoft Office User" w:date="2019-05-23T11:02:00Z">
        <w:r w:rsidDel="00691F23">
          <w:delText>of</w:delText>
        </w:r>
      </w:del>
      <w:r>
        <w:t xml:space="preserve"> fish greater than 100 mm in length</w:t>
      </w:r>
      <w:ins w:id="178" w:author="Microsoft Office User" w:date="2019-05-23T11:02:00Z">
        <w:r w:rsidR="00691F23">
          <w:t xml:space="preserve"> at each reach</w:t>
        </w:r>
      </w:ins>
      <w:r>
        <w:t xml:space="preserve">. Fish were anesthetized using </w:t>
      </w:r>
      <w:del w:id="179" w:author="Microsoft Office User" w:date="2019-05-23T11:02:00Z">
        <w:r w:rsidDel="00691F23">
          <w:delText>NOT CLOVE OIL</w:delText>
        </w:r>
      </w:del>
      <w:proofErr w:type="spellStart"/>
      <w:ins w:id="180" w:author="Microsoft Office User" w:date="2019-05-23T11:02:00Z">
        <w:r w:rsidR="00691F23">
          <w:t>Aqui</w:t>
        </w:r>
        <w:proofErr w:type="spellEnd"/>
        <w:r w:rsidR="00691F23">
          <w:t>-S</w:t>
        </w:r>
      </w:ins>
      <w:ins w:id="181" w:author="Microsoft Office User" w:date="2019-05-23T11:03:00Z">
        <w:r w:rsidR="00691F23">
          <w:t xml:space="preserve">.  Diets were collected from live fish using </w:t>
        </w:r>
      </w:ins>
      <w:del w:id="182" w:author="Microsoft Office User" w:date="2019-05-23T11:03:00Z">
        <w:r w:rsidDel="00691F23">
          <w:delText xml:space="preserve"> and </w:delText>
        </w:r>
      </w:del>
      <w:r>
        <w:t>gastr</w:t>
      </w:r>
      <w:del w:id="183" w:author="Microsoft Office User" w:date="2019-05-23T11:03:00Z">
        <w:r w:rsidDel="00691F23">
          <w:delText>o</w:delText>
        </w:r>
      </w:del>
      <w:ins w:id="184" w:author="Microsoft Office User" w:date="2019-05-23T11:03:00Z">
        <w:r w:rsidR="00691F23">
          <w:t>ic</w:t>
        </w:r>
      </w:ins>
      <w:r>
        <w:t>-lavage</w:t>
      </w:r>
      <w:del w:id="185" w:author="Microsoft Office User" w:date="2019-05-23T11:03:00Z">
        <w:r w:rsidDel="00691F23">
          <w:delText>d</w:delText>
        </w:r>
      </w:del>
      <w:r>
        <w:t xml:space="preserve">. </w:t>
      </w:r>
      <w:del w:id="186" w:author="Microsoft Office User" w:date="2019-05-23T11:03:00Z">
        <w:r w:rsidDel="00691F23">
          <w:delText>Stomach contents were evacuated u</w:delText>
        </w:r>
      </w:del>
      <w:ins w:id="187" w:author="Microsoft Office User" w:date="2019-05-23T11:03:00Z">
        <w:r w:rsidR="00691F23">
          <w:t>U</w:t>
        </w:r>
      </w:ins>
      <w:r>
        <w:t>sing two 60 mL syringes</w:t>
      </w:r>
      <w:ins w:id="188" w:author="Microsoft Office User" w:date="2019-05-23T11:04:00Z">
        <w:r w:rsidR="00691F23">
          <w:t>, water was</w:t>
        </w:r>
      </w:ins>
      <w:del w:id="189" w:author="Microsoft Office User" w:date="2019-05-23T11:03:00Z">
        <w:r w:rsidDel="00691F23">
          <w:delText xml:space="preserve"> of </w:delText>
        </w:r>
      </w:del>
      <w:del w:id="190" w:author="Microsoft Office User" w:date="2019-05-23T11:04:00Z">
        <w:r w:rsidDel="00691F23">
          <w:delText>water</w:delText>
        </w:r>
      </w:del>
      <w:r>
        <w:t xml:space="preserve"> injected with a piece of 4 inch long tubing. Diet samples were collected in filter paper and preserved in 95% ethanol for lab processing.</w:t>
      </w:r>
    </w:p>
    <w:p w14:paraId="1EB6B1FB" w14:textId="77777777" w:rsidR="009C588A" w:rsidRDefault="00350799">
      <w:pPr>
        <w:pStyle w:val="BodyText"/>
      </w:pPr>
      <w:r>
        <w:t xml:space="preserve">All trout diets were processed (9 to 13 diets per reach) with aquatic invertebrates identified down to the family level and terrestrial invertebrates identified to order. Because the number of fish dieted in each reach varied, the </w:t>
      </w:r>
      <w:del w:id="191" w:author="Microsoft Office User" w:date="2019-05-23T11:04:00Z">
        <w:r w:rsidDel="00691F23">
          <w:delText xml:space="preserve">average </w:delText>
        </w:r>
      </w:del>
      <w:ins w:id="192" w:author="Microsoft Office User" w:date="2019-05-23T11:04:00Z">
        <w:r w:rsidR="00691F23">
          <w:t xml:space="preserve">pooled. . . . </w:t>
        </w:r>
      </w:ins>
      <w:r>
        <w:t xml:space="preserve">of all fish diets was used. The resulting matrix was then </w:t>
      </w:r>
      <w:r w:rsidRPr="00691F23">
        <w:rPr>
          <w:highlight w:val="yellow"/>
          <w:rPrChange w:id="193" w:author="Microsoft Office User" w:date="2019-05-23T11:05:00Z">
            <w:rPr/>
          </w:rPrChange>
        </w:rPr>
        <w:t>filtered</w:t>
      </w:r>
      <w:r>
        <w:t xml:space="preserve"> for aquatic species and appended to a matrix of 2018 benthic invertebrate families (10 reaches by 38 families), producing a matrix of 20 sample units (SU’s) by 40 families consisting of both fish diets and benthic samples. Singleton taxa were then removed to create a matrix of combined diet and benthic families of 20 SU’s by 36 families. At this point, the combined matrix was relativized by row maxima to compensate for the difference between benthic sampling—measured in density per m2—and fish diets.</w:t>
      </w:r>
    </w:p>
    <w:p w14:paraId="61D6A959" w14:textId="77777777" w:rsidR="009C588A" w:rsidRDefault="00350799">
      <w:pPr>
        <w:pStyle w:val="Heading2"/>
      </w:pPr>
      <w:bookmarkStart w:id="194" w:name="data-analysis"/>
      <w:bookmarkEnd w:id="194"/>
      <w:r>
        <w:t>Data Analysis</w:t>
      </w:r>
    </w:p>
    <w:p w14:paraId="032B99E5" w14:textId="77777777" w:rsidR="00822187" w:rsidRPr="00822187" w:rsidRDefault="00822187">
      <w:pPr>
        <w:pStyle w:val="FirstParagraph"/>
        <w:rPr>
          <w:ins w:id="195" w:author="Microsoft Office User" w:date="2019-05-23T11:08:00Z"/>
          <w:i/>
          <w:rPrChange w:id="196" w:author="Microsoft Office User" w:date="2019-05-23T11:09:00Z">
            <w:rPr>
              <w:ins w:id="197" w:author="Microsoft Office User" w:date="2019-05-23T11:08:00Z"/>
            </w:rPr>
          </w:rPrChange>
        </w:rPr>
      </w:pPr>
      <w:ins w:id="198" w:author="Microsoft Office User" w:date="2019-05-23T11:08:00Z">
        <w:r w:rsidRPr="00822187">
          <w:rPr>
            <w:i/>
            <w:rPrChange w:id="199" w:author="Microsoft Office User" w:date="2019-05-23T11:09:00Z">
              <w:rPr/>
            </w:rPrChange>
          </w:rPr>
          <w:t>BACI aggregate analyses</w:t>
        </w:r>
      </w:ins>
    </w:p>
    <w:p w14:paraId="3ABBA282" w14:textId="77777777" w:rsidR="00691F23" w:rsidRDefault="00691F23">
      <w:pPr>
        <w:pStyle w:val="FirstParagraph"/>
        <w:rPr>
          <w:ins w:id="200" w:author="Microsoft Office User" w:date="2019-05-23T11:07:00Z"/>
        </w:rPr>
      </w:pPr>
      <w:ins w:id="201" w:author="Microsoft Office User" w:date="2019-05-23T11:06:00Z">
        <w:r>
          <w:t xml:space="preserve">BACI analyses on light, </w:t>
        </w:r>
        <w:proofErr w:type="spellStart"/>
        <w:r>
          <w:t>chl</w:t>
        </w:r>
        <w:proofErr w:type="spellEnd"/>
        <w:r>
          <w:t xml:space="preserve"> a, bug overall </w:t>
        </w:r>
        <w:proofErr w:type="spellStart"/>
        <w:r>
          <w:t>dnesiities</w:t>
        </w:r>
        <w:proofErr w:type="spellEnd"/>
        <w:r>
          <w:t xml:space="preserve"> and FFG den</w:t>
        </w:r>
      </w:ins>
      <w:ins w:id="202" w:author="Microsoft Office User" w:date="2019-05-23T11:07:00Z">
        <w:r>
          <w:t>sities</w:t>
        </w:r>
      </w:ins>
      <w:ins w:id="203" w:author="Microsoft Office User" w:date="2019-05-23T11:08:00Z">
        <w:r w:rsidR="00822187">
          <w:t>, juga on tiles</w:t>
        </w:r>
      </w:ins>
    </w:p>
    <w:p w14:paraId="4B563789" w14:textId="329D5778" w:rsidR="00822187" w:rsidRDefault="00822187" w:rsidP="00822187">
      <w:pPr>
        <w:pStyle w:val="BodyText"/>
        <w:rPr>
          <w:ins w:id="204" w:author="Microsoft Office User" w:date="2019-05-23T11:24:00Z"/>
        </w:rPr>
      </w:pPr>
    </w:p>
    <w:p w14:paraId="578B1151" w14:textId="77777777" w:rsidR="003259A5" w:rsidRDefault="003259A5" w:rsidP="003259A5">
      <w:pPr>
        <w:pStyle w:val="BodyText"/>
        <w:rPr>
          <w:ins w:id="205" w:author="Microsoft Office User" w:date="2019-05-23T11:24:00Z"/>
        </w:rPr>
      </w:pPr>
      <w:ins w:id="206" w:author="Microsoft Office User" w:date="2019-05-23T11:24:00Z">
        <w:r>
          <w:t>Responses compared</w:t>
        </w:r>
      </w:ins>
    </w:p>
    <w:p w14:paraId="0D242C4B" w14:textId="77777777" w:rsidR="003259A5" w:rsidRDefault="003259A5" w:rsidP="003259A5">
      <w:pPr>
        <w:pStyle w:val="BodyText"/>
        <w:rPr>
          <w:ins w:id="207" w:author="Microsoft Office User" w:date="2019-05-23T11:24:00Z"/>
        </w:rPr>
      </w:pPr>
      <w:ins w:id="208" w:author="Microsoft Office User" w:date="2019-05-23T11:24:00Z">
        <w:r>
          <w:t xml:space="preserve">Light vs. </w:t>
        </w:r>
        <w:proofErr w:type="spellStart"/>
        <w:r>
          <w:t>chl</w:t>
        </w:r>
        <w:proofErr w:type="spellEnd"/>
        <w:r>
          <w:t xml:space="preserve"> a response</w:t>
        </w:r>
      </w:ins>
    </w:p>
    <w:p w14:paraId="3FC3E0E2" w14:textId="77777777" w:rsidR="003259A5" w:rsidRDefault="003259A5" w:rsidP="003259A5">
      <w:pPr>
        <w:pStyle w:val="BodyText"/>
        <w:rPr>
          <w:ins w:id="209" w:author="Microsoft Office User" w:date="2019-05-23T11:24:00Z"/>
        </w:rPr>
      </w:pPr>
      <w:ins w:id="210" w:author="Microsoft Office User" w:date="2019-05-23T11:24:00Z">
        <w:r>
          <w:t xml:space="preserve">Bug response versus light + </w:t>
        </w:r>
        <w:proofErr w:type="spellStart"/>
        <w:r>
          <w:t>chl</w:t>
        </w:r>
        <w:proofErr w:type="spellEnd"/>
        <w:r>
          <w:t xml:space="preserve"> a response, SC response versus light + </w:t>
        </w:r>
        <w:proofErr w:type="spellStart"/>
        <w:r>
          <w:t>chl</w:t>
        </w:r>
        <w:proofErr w:type="spellEnd"/>
        <w:r>
          <w:t xml:space="preserve"> a response </w:t>
        </w:r>
      </w:ins>
    </w:p>
    <w:p w14:paraId="459D593D" w14:textId="77777777" w:rsidR="00822187" w:rsidRPr="00822187" w:rsidRDefault="00822187">
      <w:pPr>
        <w:pStyle w:val="BodyText"/>
        <w:rPr>
          <w:ins w:id="211" w:author="Microsoft Office User" w:date="2019-05-23T11:06:00Z"/>
        </w:rPr>
        <w:pPrChange w:id="212" w:author="Microsoft Office User" w:date="2019-05-23T11:07:00Z">
          <w:pPr>
            <w:pStyle w:val="FirstParagraph"/>
          </w:pPr>
        </w:pPrChange>
      </w:pPr>
    </w:p>
    <w:p w14:paraId="4075442A" w14:textId="77777777" w:rsidR="00691F23" w:rsidRPr="00822187" w:rsidRDefault="00822187">
      <w:pPr>
        <w:pStyle w:val="FirstParagraph"/>
        <w:rPr>
          <w:ins w:id="213" w:author="Microsoft Office User" w:date="2019-05-23T11:06:00Z"/>
          <w:i/>
          <w:rPrChange w:id="214" w:author="Microsoft Office User" w:date="2019-05-23T11:09:00Z">
            <w:rPr>
              <w:ins w:id="215" w:author="Microsoft Office User" w:date="2019-05-23T11:06:00Z"/>
            </w:rPr>
          </w:rPrChange>
        </w:rPr>
      </w:pPr>
      <w:ins w:id="216" w:author="Microsoft Office User" w:date="2019-05-23T11:08:00Z">
        <w:r w:rsidRPr="00822187">
          <w:rPr>
            <w:i/>
            <w:rPrChange w:id="217" w:author="Microsoft Office User" w:date="2019-05-23T11:09:00Z">
              <w:rPr/>
            </w:rPrChange>
          </w:rPr>
          <w:t>MNDS analyses</w:t>
        </w:r>
      </w:ins>
    </w:p>
    <w:p w14:paraId="6DC4D247" w14:textId="77777777" w:rsidR="009C588A" w:rsidRDefault="00350799">
      <w:pPr>
        <w:pStyle w:val="FirstParagraph"/>
      </w:pPr>
      <w:r>
        <w:t>Statistical analyses were performed in PC-ORD (McCune and Mefford (2016)) and R (R Core Team (2018)) using the Vegan package (Oksanen et al. (2018)). Blocked multi-response permutation procedure (MRBP) was used to assess differences between treatment and control reaches in the pre and post treatment years. MRBP was followed up with blocked indicator species analysis (ISA) to determine underlying taxa driving any grouping detected by MRBP. This two-step procedure was performed twice for the benthic community, once with family level community data and once at the LTU level in order to compare any differences in results. The combined benthic and diet matrix was subsequently tested for any differences between treatment and control reaches using the same MRBP and ISA methods.</w:t>
      </w:r>
    </w:p>
    <w:p w14:paraId="32C3D186" w14:textId="77777777" w:rsidR="009C588A" w:rsidRDefault="00350799">
      <w:pPr>
        <w:pStyle w:val="BodyText"/>
      </w:pPr>
      <w:r>
        <w:t xml:space="preserve">To test for any pre-treatment reach differences in 2017, MRBP was run on 2017 data only with Treatment as the two a priori groups and blocked by Stream. The 2018 post-treatment data was then assessed using the same MRBP grouping and blocking. MRBP is a nonparametric method used to test for differences between groups. This method </w:t>
      </w:r>
      <w:r>
        <w:lastRenderedPageBreak/>
        <w:t>accommodates paired or blocked study designs by accounting for variation related to study design variables that have little bearing on the question being addressed. In this case, MRBP accounts for any between-stream variation. MRBP outputs a p-value for the observed within-group distance (smaller distances constituting stronger grouping) by shuffling SU’s between groups to generate a distribution of possible within-group distances (McCune et al. (2002)).</w:t>
      </w:r>
    </w:p>
    <w:p w14:paraId="1D49D288" w14:textId="77777777" w:rsidR="009C588A" w:rsidRDefault="00350799">
      <w:pPr>
        <w:pStyle w:val="BodyText"/>
      </w:pPr>
      <w:r>
        <w:t>The follow-up ISA calculates an indicator value (IV) for each species. The IV is a composite of a taxon’s fidelity and exclusivity to a group. If a taxon is consistently abundant in one group and never present in any other, then it would receive a high IV. Conversely, a taxon rarely abundant in SU’s of one group and present in other groups would receive a low IV (McCune et al. (2002)). A Monte Carlo test of 1,000 permutations of the taxa matrix was used to generate a p-value for each taxon’s IV.</w:t>
      </w:r>
    </w:p>
    <w:p w14:paraId="341E5E82" w14:textId="77777777" w:rsidR="009C588A" w:rsidRDefault="00350799">
      <w:pPr>
        <w:pStyle w:val="BodyText"/>
      </w:pPr>
      <w:r>
        <w:t>The taxon resolution was lowered from the LTU level to family level for benthic samples in order to create a matrix of both fish and benthic samples. In order to judge the impact of reducing taxon resolution on interpreting benthic community relationships, two ordinations of benthic invertebrates were performed, one in LTU space and one in family space using nonmetric multidimensional scaling (NMS) in order to determine whether different conclusions would be drawn from lower levels of identification (Kruskal, 1964). Sorensen distance was used for both ordinations to reduce the impact of outliers. Ties were not penalized, although there were no ties in either matrix, and the ordination was rotated to maximize the environmental variable BenthoTotal along axis 1. A random start was used</w:t>
      </w:r>
    </w:p>
    <w:p w14:paraId="0C1C766C" w14:textId="77777777" w:rsidR="009C588A" w:rsidRDefault="00350799">
      <w:pPr>
        <w:pStyle w:val="BodyText"/>
        <w:rPr>
          <w:ins w:id="218" w:author="Microsoft Office User" w:date="2019-05-23T11:07:00Z"/>
        </w:rPr>
      </w:pPr>
      <w:r>
        <w:t>and the real data were run 250 times to ensure an absolute stress minima was reached. A Monte Carlo test with 100 permutations was used to generate a p-value for the probability of the final ordination have a lower than expected p-value by chance.To further test for differences between the level of identification used, a mantel test was applied to the original family and LTU benthic distance matrices. The distance matrices were calculated using Sorensen distances and a Monte Carlo test of 1000 permutations was used to generate a p-value.</w:t>
      </w:r>
    </w:p>
    <w:p w14:paraId="3AF7D4DE" w14:textId="77777777" w:rsidR="00822187" w:rsidRDefault="00822187">
      <w:pPr>
        <w:pStyle w:val="BodyText"/>
        <w:rPr>
          <w:ins w:id="219" w:author="Microsoft Office User" w:date="2019-05-23T11:07:00Z"/>
        </w:rPr>
      </w:pPr>
    </w:p>
    <w:p w14:paraId="50AE1500" w14:textId="77777777" w:rsidR="00822187" w:rsidRPr="00822187" w:rsidRDefault="00822187">
      <w:pPr>
        <w:pStyle w:val="BodyText"/>
        <w:rPr>
          <w:ins w:id="220" w:author="Microsoft Office User" w:date="2019-05-23T11:09:00Z"/>
          <w:i/>
          <w:rPrChange w:id="221" w:author="Microsoft Office User" w:date="2019-05-23T11:09:00Z">
            <w:rPr>
              <w:ins w:id="222" w:author="Microsoft Office User" w:date="2019-05-23T11:09:00Z"/>
            </w:rPr>
          </w:rPrChange>
        </w:rPr>
      </w:pPr>
      <w:ins w:id="223" w:author="Microsoft Office User" w:date="2019-05-23T11:07:00Z">
        <w:r w:rsidRPr="00822187">
          <w:rPr>
            <w:i/>
            <w:rPrChange w:id="224" w:author="Microsoft Office User" w:date="2019-05-23T11:09:00Z">
              <w:rPr/>
            </w:rPrChange>
          </w:rPr>
          <w:t xml:space="preserve">Trout diets </w:t>
        </w:r>
      </w:ins>
    </w:p>
    <w:p w14:paraId="41687E5C" w14:textId="77777777" w:rsidR="00822187" w:rsidRDefault="00822187">
      <w:pPr>
        <w:pStyle w:val="BodyText"/>
        <w:rPr>
          <w:ins w:id="225" w:author="Microsoft Office User" w:date="2019-05-23T11:12:00Z"/>
        </w:rPr>
      </w:pPr>
      <w:ins w:id="226" w:author="Microsoft Office User" w:date="2019-05-23T11:07:00Z">
        <w:r>
          <w:t>overall and then X-Y graphs</w:t>
        </w:r>
      </w:ins>
    </w:p>
    <w:p w14:paraId="60C475B3" w14:textId="77777777" w:rsidR="00822187" w:rsidRDefault="00822187">
      <w:pPr>
        <w:pStyle w:val="BodyText"/>
        <w:rPr>
          <w:ins w:id="227" w:author="Microsoft Office User" w:date="2019-05-23T11:07:00Z"/>
        </w:rPr>
      </w:pPr>
      <w:ins w:id="228" w:author="Microsoft Office User" w:date="2019-05-23T11:12:00Z">
        <w:r>
          <w:t>selectivity</w:t>
        </w:r>
      </w:ins>
    </w:p>
    <w:p w14:paraId="6BE42B8B" w14:textId="4DC391C2" w:rsidR="00822187" w:rsidRDefault="00822187">
      <w:pPr>
        <w:pStyle w:val="BodyText"/>
        <w:rPr>
          <w:ins w:id="229" w:author="Microsoft Office User" w:date="2019-05-23T11:18:00Z"/>
        </w:rPr>
      </w:pPr>
    </w:p>
    <w:p w14:paraId="62BBB0EB" w14:textId="557F015C" w:rsidR="003259A5" w:rsidRDefault="003259A5">
      <w:pPr>
        <w:pStyle w:val="BodyText"/>
        <w:rPr>
          <w:ins w:id="230" w:author="Microsoft Office User" w:date="2019-05-23T11:18:00Z"/>
        </w:rPr>
      </w:pPr>
    </w:p>
    <w:p w14:paraId="0F1E1E69" w14:textId="3A38DDAF" w:rsidR="003259A5" w:rsidDel="003259A5" w:rsidRDefault="003259A5">
      <w:pPr>
        <w:pStyle w:val="BodyText"/>
        <w:rPr>
          <w:del w:id="231" w:author="Microsoft Office User" w:date="2019-05-23T11:24:00Z"/>
        </w:rPr>
      </w:pPr>
    </w:p>
    <w:p w14:paraId="2B675355" w14:textId="77777777" w:rsidR="009C588A" w:rsidRDefault="00350799">
      <w:pPr>
        <w:pStyle w:val="Heading1"/>
      </w:pPr>
      <w:bookmarkStart w:id="232" w:name="results"/>
      <w:bookmarkEnd w:id="232"/>
      <w:r>
        <w:t>Results</w:t>
      </w:r>
    </w:p>
    <w:p w14:paraId="35F4A3A5" w14:textId="77777777" w:rsidR="009C588A" w:rsidRDefault="00350799">
      <w:pPr>
        <w:pStyle w:val="Heading2"/>
      </w:pPr>
      <w:bookmarkStart w:id="233" w:name="light-1"/>
      <w:bookmarkEnd w:id="233"/>
      <w:r>
        <w:t>Light</w:t>
      </w:r>
    </w:p>
    <w:p w14:paraId="0536BA86" w14:textId="77777777" w:rsidR="009C588A" w:rsidRDefault="00350799">
      <w:pPr>
        <w:pStyle w:val="FirstParagraph"/>
      </w:pPr>
      <w:r>
        <w:t xml:space="preserve">In 2017, before treatment, the average light reaching the stream benthos among the five streams was </w:t>
      </w:r>
      <w:r>
        <w:rPr>
          <w:b/>
        </w:rPr>
        <w:t>XXX</w:t>
      </w:r>
      <w:r>
        <w:t xml:space="preserve"> </w:t>
      </w:r>
      <m:oMath>
        <m:f>
          <m:fPr>
            <m:ctrlPr>
              <w:rPr>
                <w:rFonts w:ascii="Cambria Math" w:hAnsi="Cambria Math"/>
              </w:rPr>
            </m:ctrlPr>
          </m:fPr>
          <m:num>
            <m:r>
              <w:rPr>
                <w:rFonts w:ascii="Cambria Math" w:hAnsi="Cambria Math"/>
              </w:rPr>
              <m:t>moles</m:t>
            </m:r>
          </m:num>
          <m:den>
            <m:sSup>
              <m:sSupPr>
                <m:ctrlPr>
                  <w:rPr>
                    <w:rFonts w:ascii="Cambria Math" w:hAnsi="Cambria Math"/>
                  </w:rPr>
                </m:ctrlPr>
              </m:sSupPr>
              <m:e>
                <m:r>
                  <w:rPr>
                    <w:rFonts w:ascii="Cambria Math" w:hAnsi="Cambria Math"/>
                  </w:rPr>
                  <m:t>m</m:t>
                </m:r>
              </m:e>
              <m:sup>
                <m:r>
                  <w:rPr>
                    <w:rFonts w:ascii="Cambria Math" w:hAnsi="Cambria Math"/>
                  </w:rPr>
                  <m:t>2</m:t>
                </m:r>
              </m:sup>
            </m:sSup>
          </m:den>
        </m:f>
      </m:oMath>
      <w:r>
        <w:t xml:space="preserve"> and there was an average difference between the treatment and reference reach of </w:t>
      </w:r>
      <w:r>
        <w:rPr>
          <w:b/>
        </w:rPr>
        <w:t>XXX</w:t>
      </w:r>
      <w:r>
        <w:t xml:space="preserve"> </w:t>
      </w:r>
      <m:oMath>
        <m:f>
          <m:fPr>
            <m:ctrlPr>
              <w:rPr>
                <w:rFonts w:ascii="Cambria Math" w:hAnsi="Cambria Math"/>
              </w:rPr>
            </m:ctrlPr>
          </m:fPr>
          <m:num>
            <m:r>
              <w:rPr>
                <w:rFonts w:ascii="Cambria Math" w:hAnsi="Cambria Math"/>
              </w:rPr>
              <m:t>moles</m:t>
            </m:r>
          </m:num>
          <m:den>
            <m:sSup>
              <m:sSupPr>
                <m:ctrlPr>
                  <w:rPr>
                    <w:rFonts w:ascii="Cambria Math" w:hAnsi="Cambria Math"/>
                  </w:rPr>
                </m:ctrlPr>
              </m:sSupPr>
              <m:e>
                <m:r>
                  <w:rPr>
                    <w:rFonts w:ascii="Cambria Math" w:hAnsi="Cambria Math"/>
                  </w:rPr>
                  <m:t>m</m:t>
                </m:r>
              </m:e>
              <m:sup>
                <m:r>
                  <w:rPr>
                    <w:rFonts w:ascii="Cambria Math" w:hAnsi="Cambria Math"/>
                  </w:rPr>
                  <m:t>2</m:t>
                </m:r>
              </m:sup>
            </m:sSup>
          </m:den>
        </m:f>
      </m:oMath>
      <w:r>
        <w:t xml:space="preserve">. In 2018, after gaps were cut, light went up by </w:t>
      </w:r>
      <w:r>
        <w:rPr>
          <w:b/>
        </w:rPr>
        <w:t>XXX</w:t>
      </w:r>
      <w:r>
        <w:t xml:space="preserve"> </w:t>
      </w:r>
      <m:oMath>
        <m:f>
          <m:fPr>
            <m:ctrlPr>
              <w:rPr>
                <w:rFonts w:ascii="Cambria Math" w:hAnsi="Cambria Math"/>
              </w:rPr>
            </m:ctrlPr>
          </m:fPr>
          <m:num>
            <m:r>
              <w:rPr>
                <w:rFonts w:ascii="Cambria Math" w:hAnsi="Cambria Math"/>
              </w:rPr>
              <m:t>moles</m:t>
            </m:r>
          </m:num>
          <m:den>
            <m:sSup>
              <m:sSupPr>
                <m:ctrlPr>
                  <w:rPr>
                    <w:rFonts w:ascii="Cambria Math" w:hAnsi="Cambria Math"/>
                  </w:rPr>
                </m:ctrlPr>
              </m:sSupPr>
              <m:e>
                <m:r>
                  <w:rPr>
                    <w:rFonts w:ascii="Cambria Math" w:hAnsi="Cambria Math"/>
                  </w:rPr>
                  <m:t>m</m:t>
                </m:r>
              </m:e>
              <m:sup>
                <m:r>
                  <w:rPr>
                    <w:rFonts w:ascii="Cambria Math" w:hAnsi="Cambria Math"/>
                  </w:rPr>
                  <m:t>2</m:t>
                </m:r>
              </m:sup>
            </m:sSup>
          </m:den>
        </m:f>
      </m:oMath>
      <w:r>
        <w:t xml:space="preserve"> on average in the treatment reach compared to the reference reach resulting in a final yearly difference between reach ratios of </w:t>
      </w:r>
      <w:r>
        <w:rPr>
          <w:b/>
        </w:rPr>
        <w:t>XXX</w:t>
      </w:r>
      <w:r>
        <w:t xml:space="preserve"> (</w:t>
      </w:r>
      <w:r>
        <w:rPr>
          <w:b/>
        </w:rPr>
        <w:t>XXX</w:t>
      </w:r>
      <w:r>
        <w:t xml:space="preserve"> p-value, </w:t>
      </w:r>
      <w:r>
        <w:rPr>
          <w:b/>
        </w:rPr>
        <w:t>XXX</w:t>
      </w:r>
      <w:r>
        <w:t xml:space="preserve"> t-value).</w:t>
      </w:r>
    </w:p>
    <w:p w14:paraId="1F9E6865" w14:textId="77777777" w:rsidR="009C588A" w:rsidRDefault="00350799">
      <w:pPr>
        <w:pStyle w:val="Heading2"/>
      </w:pPr>
      <w:bookmarkStart w:id="234" w:name="chlorophyll-a-1"/>
      <w:bookmarkEnd w:id="234"/>
      <w:r>
        <w:t xml:space="preserve">Chlorophyll </w:t>
      </w:r>
      <w:r>
        <w:rPr>
          <w:i/>
        </w:rPr>
        <w:t>a</w:t>
      </w:r>
    </w:p>
    <w:p w14:paraId="1B17A9A2" w14:textId="77777777" w:rsidR="009C588A" w:rsidRDefault="00350799">
      <w:pPr>
        <w:pStyle w:val="FirstParagraph"/>
      </w:pPr>
      <w:r>
        <w:t xml:space="preserve">Mean chlorophyll </w:t>
      </w:r>
      <w:r>
        <w:rPr>
          <w:i/>
        </w:rPr>
        <w:t>a</w:t>
      </w:r>
      <w:r>
        <w:t xml:space="preserve"> values for each reach varied between </w:t>
      </w:r>
      <w:r>
        <w:rPr>
          <w:b/>
        </w:rPr>
        <w:t>XXX</w:t>
      </w:r>
      <w:r>
        <w:t xml:space="preserve"> and </w:t>
      </w:r>
      <w:r>
        <w:rPr>
          <w:b/>
        </w:rPr>
        <w:t>XXX</w:t>
      </w:r>
      <w:r>
        <w:t xml:space="preserve"> in 2017, with little difference between the reach pairs (</w:t>
      </w:r>
      <w:r>
        <w:rPr>
          <w:b/>
        </w:rPr>
        <w:t>Ratio value</w:t>
      </w:r>
      <w:r>
        <w:t xml:space="preserve">, </w:t>
      </w:r>
      <w:r>
        <w:rPr>
          <w:b/>
        </w:rPr>
        <w:t>XXX</w:t>
      </w:r>
      <w:r>
        <w:t xml:space="preserve"> p-value). After gaps were cut, Chla values went up by </w:t>
      </w:r>
      <w:r>
        <w:rPr>
          <w:b/>
        </w:rPr>
        <w:t>XXX</w:t>
      </w:r>
      <w:r>
        <w:t xml:space="preserve"> on average, but increased significantly more in the gap reach (</w:t>
      </w:r>
      <w:r>
        <w:rPr>
          <w:b/>
        </w:rPr>
        <w:t>Ratio value</w:t>
      </w:r>
      <w:r>
        <w:t xml:space="preserve">, </w:t>
      </w:r>
      <w:r>
        <w:rPr>
          <w:b/>
        </w:rPr>
        <w:t>XXX</w:t>
      </w:r>
      <w:r>
        <w:t xml:space="preserve"> p-value).</w:t>
      </w:r>
    </w:p>
    <w:p w14:paraId="75D37581" w14:textId="77777777" w:rsidR="009C588A" w:rsidRDefault="00350799">
      <w:pPr>
        <w:pStyle w:val="Heading2"/>
      </w:pPr>
      <w:bookmarkStart w:id="235" w:name="juga-on-tiles"/>
      <w:bookmarkEnd w:id="235"/>
      <w:r>
        <w:rPr>
          <w:i/>
        </w:rPr>
        <w:t>Juga</w:t>
      </w:r>
      <w:r>
        <w:t xml:space="preserve"> on Tiles</w:t>
      </w:r>
    </w:p>
    <w:p w14:paraId="4C4FC4E8" w14:textId="77777777" w:rsidR="009C588A" w:rsidRDefault="00350799">
      <w:pPr>
        <w:pStyle w:val="FirstParagraph"/>
      </w:pPr>
      <w:r>
        <w:t xml:space="preserve">The average density of snails on tiles between the two streams with </w:t>
      </w:r>
      <w:r>
        <w:rPr>
          <w:i/>
        </w:rPr>
        <w:t>Juga</w:t>
      </w:r>
      <w:r>
        <w:t xml:space="preserve"> present in the pre-treatment year varied between </w:t>
      </w:r>
      <w:r>
        <w:rPr>
          <w:b/>
        </w:rPr>
        <w:t>XXX</w:t>
      </w:r>
      <w:r>
        <w:t xml:space="preserve"> and </w:t>
      </w:r>
      <w:r>
        <w:rPr>
          <w:b/>
        </w:rPr>
        <w:t>XXX</w:t>
      </w:r>
      <w:r>
        <w:t xml:space="preserve"> snails per m^2 with little difference between the control and treatment reach. In the post treatment year the average snail density in the treatment reach increased by </w:t>
      </w:r>
      <w:r>
        <w:rPr>
          <w:b/>
        </w:rPr>
        <w:t>XXX</w:t>
      </w:r>
      <w:r>
        <w:t xml:space="preserve"> snails per m^2, whereas snail density in the control reach only increased by </w:t>
      </w:r>
      <w:r>
        <w:rPr>
          <w:b/>
        </w:rPr>
        <w:t>XXX</w:t>
      </w:r>
      <w:r>
        <w:t>. The ratio between</w:t>
      </w:r>
    </w:p>
    <w:p w14:paraId="2B41D99D" w14:textId="77777777" w:rsidR="009C588A" w:rsidRDefault="00350799">
      <w:pPr>
        <w:pStyle w:val="Heading2"/>
      </w:pPr>
      <w:bookmarkStart w:id="236" w:name="benthic-invertebrate-community"/>
      <w:bookmarkEnd w:id="236"/>
      <w:r>
        <w:t>Benthic Invertebrate Community</w:t>
      </w:r>
    </w:p>
    <w:p w14:paraId="18463401" w14:textId="77777777" w:rsidR="009C588A" w:rsidRDefault="00350799">
      <w:pPr>
        <w:pStyle w:val="FirstParagraph"/>
      </w:pPr>
      <w:r>
        <w:t>There was little difference between benthic LTU-level communities in the treatment versus reference reaches in the 2017 pre-treatment year (MRBP: A = 0.041, p = 0.071), or the post-treatment year (A = -0.022, p = 0.838). When the family-level benthic community data was used, the results were similar (Table 1). The results from the NMS ordinations support the results of the MRBP, showing similar results for both LTU space and family space (Fig. 1a and Fig. 1b). The NMS ordination of benthic invertebrates in LTU space converged on a 2D solution with a final stress of 12.031, whereas in family space a 3D solution was more desirable. To make comparisons easier, a 2D solution was forced for the ordination in family space. The forced 2D solution in family space had a similar stress value (stress = 11.412) to the 2D ordination in LTU space, and they captured similar amounts of variance in original taxa space (genera level = 89.3% of variance, family level = 91.3% of variance). In addition, the family ordination and the LTU ordination had similar relationships with the environmental variables BenthoTotal (total chlorophyll values from the Bentho TorchTM) and YearTreatQ (a binary variable coded with 1’s for 2018 treated reaches and 0’s for all other reaches) with positive r values with axis 1 of 0.272 and 0.298 for YearTreatQ, and 0.304 and 0.41 for BenthoTotal respectively. The mantel test showed a similar level of relatedness between the original family and LTU distance matrices (r = 0.986, p = 0.001)</w:t>
      </w:r>
    </w:p>
    <w:p w14:paraId="5845C747" w14:textId="77777777" w:rsidR="009C588A" w:rsidRDefault="00350799">
      <w:pPr>
        <w:pStyle w:val="Heading2"/>
      </w:pPr>
      <w:bookmarkStart w:id="237" w:name="invertebrate-functional-feeding-groups"/>
      <w:bookmarkEnd w:id="237"/>
      <w:r>
        <w:lastRenderedPageBreak/>
        <w:t>Invertebrate Functional Feeding Groups</w:t>
      </w:r>
    </w:p>
    <w:p w14:paraId="07FAE27C" w14:textId="77777777" w:rsidR="009C588A" w:rsidRDefault="00350799">
      <w:pPr>
        <w:pStyle w:val="Figure"/>
      </w:pPr>
      <w:r>
        <w:rPr>
          <w:noProof/>
        </w:rPr>
        <w:drawing>
          <wp:inline distT="0" distB="0" distL="0" distR="0" wp14:anchorId="71E680A1" wp14:editId="32E18365">
            <wp:extent cx="5334000" cy="3810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Figures_and_Stats_files/figure-html/AvgFFGratio-1.png"/>
                    <pic:cNvPicPr>
                      <a:picLocks noChangeAspect="1" noChangeArrowheads="1"/>
                    </pic:cNvPicPr>
                  </pic:nvPicPr>
                  <pic:blipFill>
                    <a:blip r:embed="rId9"/>
                    <a:stretch>
                      <a:fillRect/>
                    </a:stretch>
                  </pic:blipFill>
                  <pic:spPr bwMode="auto">
                    <a:xfrm>
                      <a:off x="0" y="0"/>
                      <a:ext cx="5334000" cy="3810000"/>
                    </a:xfrm>
                    <a:prstGeom prst="rect">
                      <a:avLst/>
                    </a:prstGeom>
                    <a:noFill/>
                    <a:ln w="9525">
                      <a:noFill/>
                      <a:headEnd/>
                      <a:tailEnd/>
                    </a:ln>
                  </pic:spPr>
                </pic:pic>
              </a:graphicData>
            </a:graphic>
          </wp:inline>
        </w:drawing>
      </w:r>
    </w:p>
    <w:tbl>
      <w:tblPr>
        <w:tblW w:w="0" w:type="pct"/>
        <w:tblLook w:val="07E0" w:firstRow="1" w:lastRow="1" w:firstColumn="1" w:lastColumn="1" w:noHBand="1" w:noVBand="1"/>
      </w:tblPr>
      <w:tblGrid>
        <w:gridCol w:w="1050"/>
        <w:gridCol w:w="930"/>
        <w:gridCol w:w="983"/>
      </w:tblGrid>
      <w:tr w:rsidR="009C588A" w14:paraId="0ECD8743" w14:textId="77777777">
        <w:tc>
          <w:tcPr>
            <w:tcW w:w="0" w:type="auto"/>
            <w:tcBorders>
              <w:bottom w:val="single" w:sz="0" w:space="0" w:color="auto"/>
            </w:tcBorders>
            <w:vAlign w:val="bottom"/>
          </w:tcPr>
          <w:p w14:paraId="3ECF73E8" w14:textId="77777777" w:rsidR="009C588A" w:rsidRDefault="00350799">
            <w:pPr>
              <w:pStyle w:val="Compact"/>
            </w:pPr>
            <w:r>
              <w:t>FFG</w:t>
            </w:r>
          </w:p>
        </w:tc>
        <w:tc>
          <w:tcPr>
            <w:tcW w:w="0" w:type="auto"/>
            <w:tcBorders>
              <w:bottom w:val="single" w:sz="0" w:space="0" w:color="auto"/>
            </w:tcBorders>
            <w:vAlign w:val="bottom"/>
          </w:tcPr>
          <w:p w14:paraId="379E6259" w14:textId="77777777" w:rsidR="009C588A" w:rsidRDefault="00350799">
            <w:pPr>
              <w:pStyle w:val="Compact"/>
              <w:jc w:val="center"/>
            </w:pPr>
            <w:r>
              <w:t>t-value</w:t>
            </w:r>
          </w:p>
        </w:tc>
        <w:tc>
          <w:tcPr>
            <w:tcW w:w="0" w:type="auto"/>
            <w:tcBorders>
              <w:bottom w:val="single" w:sz="0" w:space="0" w:color="auto"/>
            </w:tcBorders>
            <w:vAlign w:val="bottom"/>
          </w:tcPr>
          <w:p w14:paraId="522FCCB8" w14:textId="77777777" w:rsidR="009C588A" w:rsidRDefault="00350799">
            <w:pPr>
              <w:pStyle w:val="Compact"/>
            </w:pPr>
            <w:r>
              <w:t>p-value</w:t>
            </w:r>
          </w:p>
        </w:tc>
      </w:tr>
      <w:tr w:rsidR="009C588A" w14:paraId="3F95124D" w14:textId="77777777">
        <w:tc>
          <w:tcPr>
            <w:tcW w:w="0" w:type="auto"/>
          </w:tcPr>
          <w:p w14:paraId="7DCAD5B3" w14:textId="77777777" w:rsidR="009C588A" w:rsidRDefault="00350799">
            <w:pPr>
              <w:pStyle w:val="Compact"/>
            </w:pPr>
            <w:r>
              <w:t>SH</w:t>
            </w:r>
          </w:p>
        </w:tc>
        <w:tc>
          <w:tcPr>
            <w:tcW w:w="0" w:type="auto"/>
          </w:tcPr>
          <w:p w14:paraId="6975355A" w14:textId="77777777" w:rsidR="009C588A" w:rsidRDefault="00350799">
            <w:pPr>
              <w:pStyle w:val="Compact"/>
              <w:jc w:val="center"/>
            </w:pPr>
            <w:r>
              <w:t>0.07</w:t>
            </w:r>
          </w:p>
        </w:tc>
        <w:tc>
          <w:tcPr>
            <w:tcW w:w="0" w:type="auto"/>
          </w:tcPr>
          <w:p w14:paraId="508CAB51" w14:textId="77777777" w:rsidR="009C588A" w:rsidRDefault="00350799">
            <w:pPr>
              <w:pStyle w:val="Compact"/>
            </w:pPr>
            <w:r>
              <w:t>0.95</w:t>
            </w:r>
          </w:p>
        </w:tc>
      </w:tr>
      <w:tr w:rsidR="009C588A" w14:paraId="205FDA37" w14:textId="77777777">
        <w:tc>
          <w:tcPr>
            <w:tcW w:w="0" w:type="auto"/>
          </w:tcPr>
          <w:p w14:paraId="54EBDF93" w14:textId="77777777" w:rsidR="009C588A" w:rsidRDefault="00350799">
            <w:pPr>
              <w:pStyle w:val="Compact"/>
            </w:pPr>
            <w:r>
              <w:t>P</w:t>
            </w:r>
          </w:p>
        </w:tc>
        <w:tc>
          <w:tcPr>
            <w:tcW w:w="0" w:type="auto"/>
          </w:tcPr>
          <w:p w14:paraId="77ECEECE" w14:textId="77777777" w:rsidR="009C588A" w:rsidRDefault="00350799">
            <w:pPr>
              <w:pStyle w:val="Compact"/>
              <w:jc w:val="center"/>
            </w:pPr>
            <w:r>
              <w:t>0.52</w:t>
            </w:r>
          </w:p>
        </w:tc>
        <w:tc>
          <w:tcPr>
            <w:tcW w:w="0" w:type="auto"/>
          </w:tcPr>
          <w:p w14:paraId="57923DF6" w14:textId="77777777" w:rsidR="009C588A" w:rsidRDefault="00350799">
            <w:pPr>
              <w:pStyle w:val="Compact"/>
            </w:pPr>
            <w:r>
              <w:t>0.62</w:t>
            </w:r>
          </w:p>
        </w:tc>
      </w:tr>
      <w:tr w:rsidR="009C588A" w14:paraId="28AC5F73" w14:textId="77777777">
        <w:tc>
          <w:tcPr>
            <w:tcW w:w="0" w:type="auto"/>
          </w:tcPr>
          <w:p w14:paraId="18432D46" w14:textId="77777777" w:rsidR="009C588A" w:rsidRDefault="00350799">
            <w:pPr>
              <w:pStyle w:val="Compact"/>
            </w:pPr>
            <w:r>
              <w:t>SCe</w:t>
            </w:r>
          </w:p>
        </w:tc>
        <w:tc>
          <w:tcPr>
            <w:tcW w:w="0" w:type="auto"/>
          </w:tcPr>
          <w:p w14:paraId="642CA03B" w14:textId="77777777" w:rsidR="009C588A" w:rsidRDefault="00350799">
            <w:pPr>
              <w:pStyle w:val="Compact"/>
              <w:jc w:val="center"/>
            </w:pPr>
            <w:r>
              <w:t>-1.55</w:t>
            </w:r>
          </w:p>
        </w:tc>
        <w:tc>
          <w:tcPr>
            <w:tcW w:w="0" w:type="auto"/>
          </w:tcPr>
          <w:p w14:paraId="1F0BF46B" w14:textId="77777777" w:rsidR="009C588A" w:rsidRDefault="00350799">
            <w:pPr>
              <w:pStyle w:val="Compact"/>
            </w:pPr>
            <w:r>
              <w:t>0.16</w:t>
            </w:r>
          </w:p>
        </w:tc>
      </w:tr>
      <w:tr w:rsidR="009C588A" w14:paraId="6FEB8DDF" w14:textId="77777777">
        <w:tc>
          <w:tcPr>
            <w:tcW w:w="0" w:type="auto"/>
          </w:tcPr>
          <w:p w14:paraId="77D6898D" w14:textId="77777777" w:rsidR="009C588A" w:rsidRDefault="00350799">
            <w:pPr>
              <w:pStyle w:val="Compact"/>
            </w:pPr>
            <w:r>
              <w:t>CG</w:t>
            </w:r>
          </w:p>
        </w:tc>
        <w:tc>
          <w:tcPr>
            <w:tcW w:w="0" w:type="auto"/>
          </w:tcPr>
          <w:p w14:paraId="7C67F110" w14:textId="77777777" w:rsidR="009C588A" w:rsidRDefault="00350799">
            <w:pPr>
              <w:pStyle w:val="Compact"/>
              <w:jc w:val="center"/>
            </w:pPr>
            <w:r>
              <w:t>0.60</w:t>
            </w:r>
          </w:p>
        </w:tc>
        <w:tc>
          <w:tcPr>
            <w:tcW w:w="0" w:type="auto"/>
          </w:tcPr>
          <w:p w14:paraId="3A97E2FB" w14:textId="77777777" w:rsidR="009C588A" w:rsidRDefault="00350799">
            <w:pPr>
              <w:pStyle w:val="Compact"/>
            </w:pPr>
            <w:r>
              <w:t>0.57</w:t>
            </w:r>
          </w:p>
        </w:tc>
      </w:tr>
      <w:tr w:rsidR="009C588A" w14:paraId="645BC919" w14:textId="77777777">
        <w:tc>
          <w:tcPr>
            <w:tcW w:w="0" w:type="auto"/>
          </w:tcPr>
          <w:p w14:paraId="3AAEAA49" w14:textId="77777777" w:rsidR="009C588A" w:rsidRDefault="00350799">
            <w:pPr>
              <w:pStyle w:val="Compact"/>
            </w:pPr>
            <w:r>
              <w:t>SCi</w:t>
            </w:r>
          </w:p>
        </w:tc>
        <w:tc>
          <w:tcPr>
            <w:tcW w:w="0" w:type="auto"/>
          </w:tcPr>
          <w:p w14:paraId="59C7792D" w14:textId="77777777" w:rsidR="009C588A" w:rsidRDefault="00350799">
            <w:pPr>
              <w:pStyle w:val="Compact"/>
              <w:jc w:val="center"/>
            </w:pPr>
            <w:r>
              <w:t>0.86</w:t>
            </w:r>
          </w:p>
        </w:tc>
        <w:tc>
          <w:tcPr>
            <w:tcW w:w="0" w:type="auto"/>
          </w:tcPr>
          <w:p w14:paraId="54809833" w14:textId="77777777" w:rsidR="009C588A" w:rsidRDefault="00350799">
            <w:pPr>
              <w:pStyle w:val="Compact"/>
            </w:pPr>
            <w:r>
              <w:t>0.42</w:t>
            </w:r>
          </w:p>
        </w:tc>
      </w:tr>
      <w:tr w:rsidR="009C588A" w14:paraId="396655D7" w14:textId="77777777">
        <w:tc>
          <w:tcPr>
            <w:tcW w:w="0" w:type="auto"/>
          </w:tcPr>
          <w:p w14:paraId="303EA57D" w14:textId="77777777" w:rsidR="009C588A" w:rsidRDefault="00350799">
            <w:pPr>
              <w:pStyle w:val="Compact"/>
            </w:pPr>
            <w:r>
              <w:t>CF</w:t>
            </w:r>
          </w:p>
        </w:tc>
        <w:tc>
          <w:tcPr>
            <w:tcW w:w="0" w:type="auto"/>
          </w:tcPr>
          <w:p w14:paraId="6E5F8B58" w14:textId="77777777" w:rsidR="009C588A" w:rsidRDefault="00350799">
            <w:pPr>
              <w:pStyle w:val="Compact"/>
              <w:jc w:val="center"/>
            </w:pPr>
            <w:r>
              <w:t>2.13</w:t>
            </w:r>
          </w:p>
        </w:tc>
        <w:tc>
          <w:tcPr>
            <w:tcW w:w="0" w:type="auto"/>
          </w:tcPr>
          <w:p w14:paraId="62718E20" w14:textId="77777777" w:rsidR="009C588A" w:rsidRDefault="00350799">
            <w:pPr>
              <w:pStyle w:val="Compact"/>
            </w:pPr>
            <w:r>
              <w:t>0.07</w:t>
            </w:r>
          </w:p>
        </w:tc>
      </w:tr>
      <w:tr w:rsidR="009C588A" w14:paraId="0E3FDDBD" w14:textId="77777777">
        <w:tc>
          <w:tcPr>
            <w:tcW w:w="0" w:type="auto"/>
          </w:tcPr>
          <w:p w14:paraId="25F7E862" w14:textId="77777777" w:rsidR="009C588A" w:rsidRDefault="00350799">
            <w:pPr>
              <w:pStyle w:val="Compact"/>
            </w:pPr>
            <w:r>
              <w:t>All Bugs</w:t>
            </w:r>
          </w:p>
        </w:tc>
        <w:tc>
          <w:tcPr>
            <w:tcW w:w="0" w:type="auto"/>
          </w:tcPr>
          <w:p w14:paraId="329AB1D2" w14:textId="77777777" w:rsidR="009C588A" w:rsidRDefault="00350799">
            <w:pPr>
              <w:pStyle w:val="Compact"/>
              <w:jc w:val="center"/>
            </w:pPr>
            <w:r>
              <w:t>0.84</w:t>
            </w:r>
          </w:p>
        </w:tc>
        <w:tc>
          <w:tcPr>
            <w:tcW w:w="0" w:type="auto"/>
          </w:tcPr>
          <w:p w14:paraId="73A4A44C" w14:textId="77777777" w:rsidR="009C588A" w:rsidRDefault="00350799">
            <w:pPr>
              <w:pStyle w:val="Compact"/>
            </w:pPr>
            <w:r>
              <w:t>0.43</w:t>
            </w:r>
          </w:p>
        </w:tc>
      </w:tr>
    </w:tbl>
    <w:p w14:paraId="432A6551" w14:textId="77777777" w:rsidR="009C588A" w:rsidRDefault="00350799">
      <w:pPr>
        <w:pStyle w:val="Heading2"/>
      </w:pPr>
      <w:bookmarkStart w:id="238" w:name="trout-diet"/>
      <w:bookmarkEnd w:id="238"/>
      <w:r>
        <w:lastRenderedPageBreak/>
        <w:t>Trout Diet</w:t>
      </w:r>
    </w:p>
    <w:p w14:paraId="4C7D9D1B" w14:textId="77777777" w:rsidR="009C588A" w:rsidRDefault="00350799">
      <w:pPr>
        <w:pStyle w:val="Figure"/>
      </w:pPr>
      <w:r>
        <w:rPr>
          <w:noProof/>
        </w:rPr>
        <w:drawing>
          <wp:inline distT="0" distB="0" distL="0" distR="0" wp14:anchorId="107A8A8B" wp14:editId="4821A999">
            <wp:extent cx="5334000" cy="3810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Figures_and_Stats_files/figure-html/Diet-Fam-Linear-1.png"/>
                    <pic:cNvPicPr>
                      <a:picLocks noChangeAspect="1" noChangeArrowheads="1"/>
                    </pic:cNvPicPr>
                  </pic:nvPicPr>
                  <pic:blipFill>
                    <a:blip r:embed="rId10"/>
                    <a:stretch>
                      <a:fillRect/>
                    </a:stretch>
                  </pic:blipFill>
                  <pic:spPr bwMode="auto">
                    <a:xfrm>
                      <a:off x="0" y="0"/>
                      <a:ext cx="5334000" cy="3810000"/>
                    </a:xfrm>
                    <a:prstGeom prst="rect">
                      <a:avLst/>
                    </a:prstGeom>
                    <a:noFill/>
                    <a:ln w="9525">
                      <a:noFill/>
                      <a:headEnd/>
                      <a:tailEnd/>
                    </a:ln>
                  </pic:spPr>
                </pic:pic>
              </a:graphicData>
            </a:graphic>
          </wp:inline>
        </w:drawing>
      </w:r>
    </w:p>
    <w:p w14:paraId="0A00F5FF" w14:textId="77777777" w:rsidR="009C588A" w:rsidRDefault="00350799">
      <w:pPr>
        <w:pStyle w:val="Heading1"/>
      </w:pPr>
      <w:bookmarkStart w:id="239" w:name="discussion"/>
      <w:bookmarkEnd w:id="239"/>
      <w:r>
        <w:t>Discussion</w:t>
      </w:r>
    </w:p>
    <w:p w14:paraId="61E9DB4D" w14:textId="77777777" w:rsidR="009C588A" w:rsidRDefault="00350799">
      <w:pPr>
        <w:pStyle w:val="FirstParagraph"/>
      </w:pPr>
      <w:r>
        <w:t>Light and Chla responded as expected to an opening of the riparian canopy.</w:t>
      </w:r>
    </w:p>
    <w:p w14:paraId="638F047E" w14:textId="77777777" w:rsidR="009C588A" w:rsidDel="00822187" w:rsidRDefault="00350799">
      <w:pPr>
        <w:pStyle w:val="BodyText"/>
        <w:rPr>
          <w:del w:id="240" w:author="Microsoft Office User" w:date="2019-05-23T11:13:00Z"/>
        </w:rPr>
      </w:pPr>
      <w:r>
        <w:t xml:space="preserve">The </w:t>
      </w:r>
      <w:r>
        <w:rPr>
          <w:i/>
        </w:rPr>
        <w:t>Juga</w:t>
      </w:r>
      <w:r>
        <w:t xml:space="preserve"> snail response fits our hypothesis, but </w:t>
      </w:r>
      <w:del w:id="241" w:author="Microsoft Office User" w:date="2019-05-23T11:13:00Z">
        <w:r w:rsidDel="00822187">
          <w:delText>hadn’t been anticipated prior to field observations.</w:delText>
        </w:r>
      </w:del>
    </w:p>
    <w:p w14:paraId="00AC48B8" w14:textId="77777777" w:rsidR="009C588A" w:rsidRDefault="00350799">
      <w:pPr>
        <w:pStyle w:val="BodyText"/>
      </w:pPr>
      <w:del w:id="242" w:author="Microsoft Office User" w:date="2019-05-23T11:13:00Z">
        <w:r w:rsidDel="00822187">
          <w:delText>T</w:delText>
        </w:r>
      </w:del>
      <w:ins w:id="243" w:author="Microsoft Office User" w:date="2019-05-23T11:13:00Z">
        <w:r w:rsidR="00822187">
          <w:t>t</w:t>
        </w:r>
      </w:ins>
      <w:r>
        <w:t>he overall response of the benthic invertebrate community to the canopy gaps was slight and indicates that no one species confers a competitive advantage from either increases in light or increased autochthonous production.</w:t>
      </w:r>
    </w:p>
    <w:p w14:paraId="6C6E6061" w14:textId="77777777" w:rsidR="009C588A" w:rsidRDefault="00350799">
      <w:pPr>
        <w:pStyle w:val="BodyText"/>
      </w:pPr>
      <w:r>
        <w:t>When we replace taxonomy with functional groups, we still see no real changes in the relative abundance of functional feeding groups, which fits with our results from NMS.</w:t>
      </w:r>
    </w:p>
    <w:p w14:paraId="61746984" w14:textId="77777777" w:rsidR="009C588A" w:rsidRDefault="00350799">
      <w:pPr>
        <w:pStyle w:val="BodyText"/>
      </w:pPr>
      <w:r>
        <w:t>Power and Dietrich advocate for species exculsion studies to determine the top-down pressure of upper level consumers on lower members of the stream community (2002), but experimentally enhancing a particular basal resource can also reveal energy pathways and which community members are poised to take advantage of specific energy subsidies.</w:t>
      </w:r>
    </w:p>
    <w:p w14:paraId="4A00D122" w14:textId="77777777" w:rsidR="009C588A" w:rsidRDefault="00822187">
      <w:pPr>
        <w:pStyle w:val="BodyText"/>
      </w:pPr>
      <w:ins w:id="244" w:author="Microsoft Office User" w:date="2019-05-23T11:16:00Z">
        <w:r>
          <w:t xml:space="preserve">Are gaps disturbances?  They change the environment, but as either an enhancement or a </w:t>
        </w:r>
        <w:proofErr w:type="spellStart"/>
        <w:r>
          <w:t>disturabance</w:t>
        </w:r>
        <w:proofErr w:type="spellEnd"/>
        <w:r>
          <w:t xml:space="preserve"> these impacts are small and the community can absorb them </w:t>
        </w:r>
        <w:proofErr w:type="spellStart"/>
        <w:r>
          <w:t>indiviatien</w:t>
        </w:r>
        <w:proofErr w:type="spellEnd"/>
        <w:r>
          <w:t xml:space="preserve"> ecological </w:t>
        </w:r>
        <w:proofErr w:type="spellStart"/>
        <w:r>
          <w:t>reislisence</w:t>
        </w:r>
        <w:proofErr w:type="spellEnd"/>
        <w:r>
          <w:t xml:space="preserve"> to these min</w:t>
        </w:r>
      </w:ins>
      <w:ins w:id="245" w:author="Microsoft Office User" w:date="2019-05-23T11:17:00Z">
        <w:r>
          <w:t xml:space="preserve">or changes.  This is to be expected </w:t>
        </w:r>
        <w:proofErr w:type="spellStart"/>
        <w:r>
          <w:t>givne</w:t>
        </w:r>
        <w:proofErr w:type="spellEnd"/>
        <w:r>
          <w:t xml:space="preserve"> the dynamism of streams and the forests around them </w:t>
        </w:r>
        <w:proofErr w:type="spellStart"/>
        <w:r>
          <w:t>bv</w:t>
        </w:r>
      </w:ins>
      <w:r w:rsidR="00350799">
        <w:t>In</w:t>
      </w:r>
      <w:proofErr w:type="spellEnd"/>
      <w:r w:rsidR="00350799">
        <w:t xml:space="preserve"> resiliency theory, the ability of a community to resist change is dependent on both the magnitude of disturbance and the degree of interspecific competition.</w:t>
      </w:r>
    </w:p>
    <w:p w14:paraId="1C63D993" w14:textId="77777777" w:rsidR="009C588A" w:rsidRDefault="009C588A">
      <w:pPr>
        <w:pStyle w:val="BodyText"/>
      </w:pPr>
    </w:p>
    <w:p w14:paraId="3D9E962C" w14:textId="77777777" w:rsidR="009C588A" w:rsidRDefault="00350799">
      <w:pPr>
        <w:pStyle w:val="Heading1"/>
      </w:pPr>
      <w:bookmarkStart w:id="246" w:name="references"/>
      <w:bookmarkEnd w:id="246"/>
      <w:r>
        <w:t>References</w:t>
      </w:r>
    </w:p>
    <w:p w14:paraId="07F3F18D" w14:textId="77777777" w:rsidR="009C588A" w:rsidRDefault="00350799">
      <w:pPr>
        <w:pStyle w:val="Bibliography"/>
      </w:pPr>
      <w:r>
        <w:t>Kaylor, M. J., D. R. Warren, and P. M. Kiffney. 2017. Long-term effects of riparian forest harvest on light in pacific northwest (USA) streams. Freshwater Science 36(1):1–13.</w:t>
      </w:r>
    </w:p>
    <w:p w14:paraId="3486605A" w14:textId="77777777" w:rsidR="009C588A" w:rsidRDefault="00350799">
      <w:pPr>
        <w:pStyle w:val="Bibliography"/>
      </w:pPr>
      <w:r>
        <w:t>Lau, D. C. P., K. M. Y. Leung, and D. Dudgeon. 2009. What does stable isotope analysis reveal about trophic relationships and the relative importance of allochthonous and autochthonous resources in tropical streams? A synthetic study from hong kong. Freshwater Biology 54(1):127–141.</w:t>
      </w:r>
    </w:p>
    <w:p w14:paraId="222B2407" w14:textId="77777777" w:rsidR="009C588A" w:rsidRDefault="00350799">
      <w:pPr>
        <w:pStyle w:val="Bibliography"/>
      </w:pPr>
      <w:r>
        <w:t>Macarelli, A., and others. 2011. Quantity and quality: Unifying food web and ecosystem perspectives on the role of resource subsidies in freshwater. Ecology 92:1215–1225.</w:t>
      </w:r>
    </w:p>
    <w:p w14:paraId="6C11F762" w14:textId="77777777" w:rsidR="009C588A" w:rsidRDefault="00350799">
      <w:pPr>
        <w:pStyle w:val="Bibliography"/>
      </w:pPr>
      <w:r>
        <w:t>McCune, B., and M. J. Mefford. 2016. PC-ord. multivariate analysis of ecological data. version 7. MjM Software Design, Gleneden Beach, Oregon, U.S.A.</w:t>
      </w:r>
    </w:p>
    <w:p w14:paraId="084C5873" w14:textId="77777777" w:rsidR="009C588A" w:rsidRDefault="00350799">
      <w:pPr>
        <w:pStyle w:val="Bibliography"/>
      </w:pPr>
      <w:r>
        <w:t>McCune, B., J. B. Grace, and D. L. Urban. 2002. Analysis of ecological communities. MjM software design Gleneden Beach, OR.</w:t>
      </w:r>
    </w:p>
    <w:p w14:paraId="73E9F257" w14:textId="77777777" w:rsidR="009C588A" w:rsidRDefault="00350799">
      <w:pPr>
        <w:pStyle w:val="Bibliography"/>
      </w:pPr>
      <w:r>
        <w:t>McCutchan, J. H. J., and W. M. J. Lewis. 2002. Relative importance of carbon sources for macroinvertebrates in a rocky mountain stream. Limnology and Oceanography 47(3):742–752.</w:t>
      </w:r>
    </w:p>
    <w:p w14:paraId="7102E724" w14:textId="77777777" w:rsidR="009C588A" w:rsidRDefault="00350799">
      <w:pPr>
        <w:pStyle w:val="Bibliography"/>
      </w:pPr>
      <w:r>
        <w:t>Oksanen, J., F. G. Blanchet, M. Friendly, R. Kindt, P. Legendre, D. McGlinn, P. R. Minchin, R. B. O’Hara, G. L. Simpson, P. Solymos, M. H. H. Stevens, E. Szoecs, and H. Wagner. 2018. Vegan: Community ecology package.</w:t>
      </w:r>
    </w:p>
    <w:p w14:paraId="176A53E1" w14:textId="77777777" w:rsidR="009C588A" w:rsidRDefault="00350799">
      <w:pPr>
        <w:pStyle w:val="Bibliography"/>
      </w:pPr>
      <w:r>
        <w:t>R Core Team. 2018. R: A language and environment for statistical computing. R Foundation for Statistical Computing, Vienna, Austria.</w:t>
      </w:r>
    </w:p>
    <w:p w14:paraId="6520A5B2" w14:textId="77777777" w:rsidR="009C588A" w:rsidRDefault="00350799">
      <w:pPr>
        <w:pStyle w:val="Bibliography"/>
      </w:pPr>
      <w:r>
        <w:t>Vannote, R. L., G. W. Minshall, K. W. Cummins, J. R. Sedell, and C. E. Cushing. 1980. The river continuum concept. Canadian journal of fisheries and aquatic sciences 37(1):130–137. NRC Research Press.</w:t>
      </w:r>
    </w:p>
    <w:p w14:paraId="30817807" w14:textId="77777777" w:rsidR="009C588A" w:rsidRDefault="00350799">
      <w:pPr>
        <w:pStyle w:val="Bibliography"/>
      </w:pPr>
      <w:r>
        <w:t>Wilzbach, M. A., K. W. Cummins, and J. D. Hall. 1986. Influence of habitat manipulations on interactions between cutthroat trout and invertebrate drift. Ecology 67(4):898–911.</w:t>
      </w:r>
    </w:p>
    <w:sectPr w:rsidR="009C588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Microsoft Office User" w:date="2019-05-23T09:45:00Z" w:initials="MOU">
    <w:p w14:paraId="271F02F7" w14:textId="77777777" w:rsidR="00476790" w:rsidRDefault="00476790">
      <w:pPr>
        <w:pStyle w:val="CommentText"/>
      </w:pPr>
      <w:r>
        <w:rPr>
          <w:rStyle w:val="CommentReference"/>
        </w:rPr>
        <w:annotationRef/>
      </w:r>
      <w:r>
        <w:t>That differ from old-growth forests with multiple canopy gaps</w:t>
      </w:r>
    </w:p>
  </w:comment>
  <w:comment w:id="22" w:author="Microsoft Office User" w:date="2019-05-23T09:46:00Z" w:initials="MOU">
    <w:p w14:paraId="6BC17DF1" w14:textId="77777777" w:rsidR="002055B1" w:rsidRDefault="002055B1">
      <w:pPr>
        <w:pStyle w:val="CommentText"/>
      </w:pPr>
      <w:r>
        <w:rPr>
          <w:rStyle w:val="CommentReference"/>
        </w:rPr>
        <w:annotationRef/>
      </w:r>
      <w:r>
        <w:t>That occur along streams with old-growth riparian forests.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1F02F7" w15:done="0"/>
  <w15:commentEx w15:paraId="6BC17D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1F02F7" w16cid:durableId="2090EA45"/>
  <w16cid:commentId w16cid:paraId="6BC17DF1" w16cid:durableId="2090EA6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B2C89" w14:textId="77777777" w:rsidR="00FD73A7" w:rsidRDefault="00FD73A7">
      <w:pPr>
        <w:spacing w:after="0"/>
      </w:pPr>
      <w:r>
        <w:separator/>
      </w:r>
    </w:p>
  </w:endnote>
  <w:endnote w:type="continuationSeparator" w:id="0">
    <w:p w14:paraId="15A4C678" w14:textId="77777777" w:rsidR="00FD73A7" w:rsidRDefault="00FD73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E353D" w14:textId="77777777" w:rsidR="00FD73A7" w:rsidRDefault="00FD73A7">
      <w:r>
        <w:separator/>
      </w:r>
    </w:p>
  </w:footnote>
  <w:footnote w:type="continuationSeparator" w:id="0">
    <w:p w14:paraId="28B063C0" w14:textId="77777777" w:rsidR="00FD73A7" w:rsidRDefault="00FD73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860840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B1A23DA"/>
    <w:multiLevelType w:val="hybridMultilevel"/>
    <w:tmpl w:val="DD5A6656"/>
    <w:lvl w:ilvl="0" w:tplc="A596E1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744D80"/>
    <w:multiLevelType w:val="multilevel"/>
    <w:tmpl w:val="31E0C6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Cedar Mackaness">
    <w15:presenceInfo w15:providerId="None" w15:userId="Cedar Mackane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055B1"/>
    <w:rsid w:val="003259A5"/>
    <w:rsid w:val="00350799"/>
    <w:rsid w:val="00476790"/>
    <w:rsid w:val="004E29B3"/>
    <w:rsid w:val="00590D07"/>
    <w:rsid w:val="005F2D7A"/>
    <w:rsid w:val="00691F23"/>
    <w:rsid w:val="00784D58"/>
    <w:rsid w:val="00822187"/>
    <w:rsid w:val="008D6863"/>
    <w:rsid w:val="00940D99"/>
    <w:rsid w:val="00985A56"/>
    <w:rsid w:val="009C588A"/>
    <w:rsid w:val="00B86B75"/>
    <w:rsid w:val="00BC48D5"/>
    <w:rsid w:val="00C36279"/>
    <w:rsid w:val="00C7623E"/>
    <w:rsid w:val="00D70CE4"/>
    <w:rsid w:val="00E315A3"/>
    <w:rsid w:val="00E50B7C"/>
    <w:rsid w:val="00F83EE3"/>
    <w:rsid w:val="00FD73A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DA3143"/>
  <w15:docId w15:val="{9518A53B-BF8D-CE45-865E-95F9DDD80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47679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76790"/>
    <w:rPr>
      <w:rFonts w:ascii="Times New Roman" w:hAnsi="Times New Roman" w:cs="Times New Roman"/>
      <w:sz w:val="18"/>
      <w:szCs w:val="18"/>
    </w:rPr>
  </w:style>
  <w:style w:type="character" w:styleId="CommentReference">
    <w:name w:val="annotation reference"/>
    <w:basedOn w:val="DefaultParagraphFont"/>
    <w:semiHidden/>
    <w:unhideWhenUsed/>
    <w:rsid w:val="00476790"/>
    <w:rPr>
      <w:sz w:val="16"/>
      <w:szCs w:val="16"/>
    </w:rPr>
  </w:style>
  <w:style w:type="paragraph" w:styleId="CommentText">
    <w:name w:val="annotation text"/>
    <w:basedOn w:val="Normal"/>
    <w:link w:val="CommentTextChar"/>
    <w:semiHidden/>
    <w:unhideWhenUsed/>
    <w:rsid w:val="00476790"/>
    <w:rPr>
      <w:sz w:val="20"/>
      <w:szCs w:val="20"/>
    </w:rPr>
  </w:style>
  <w:style w:type="character" w:customStyle="1" w:styleId="CommentTextChar">
    <w:name w:val="Comment Text Char"/>
    <w:basedOn w:val="DefaultParagraphFont"/>
    <w:link w:val="CommentText"/>
    <w:semiHidden/>
    <w:rsid w:val="00476790"/>
    <w:rPr>
      <w:sz w:val="20"/>
      <w:szCs w:val="20"/>
    </w:rPr>
  </w:style>
  <w:style w:type="paragraph" w:styleId="CommentSubject">
    <w:name w:val="annotation subject"/>
    <w:basedOn w:val="CommentText"/>
    <w:next w:val="CommentText"/>
    <w:link w:val="CommentSubjectChar"/>
    <w:semiHidden/>
    <w:unhideWhenUsed/>
    <w:rsid w:val="00476790"/>
    <w:rPr>
      <w:b/>
      <w:bCs/>
    </w:rPr>
  </w:style>
  <w:style w:type="character" w:customStyle="1" w:styleId="CommentSubjectChar">
    <w:name w:val="Comment Subject Char"/>
    <w:basedOn w:val="CommentTextChar"/>
    <w:link w:val="CommentSubject"/>
    <w:semiHidden/>
    <w:rsid w:val="004767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4"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3747</Words>
  <Characters>21361</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Response of Stream Macroinvertebrate Community to Canopy-opening Manipulations</vt:lpstr>
    </vt:vector>
  </TitlesOfParts>
  <Company/>
  <LinksUpToDate>false</LinksUpToDate>
  <CharactersWithSpaces>25058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of Stream Macroinvertebrate Community to Canopy-opening Manipulations</dc:title>
  <dc:creator>Cedar Mackaness1, Allison Swartz1, Dave Roon1, Dana Warren1; 1Oregon State University</dc:creator>
  <cp:lastModifiedBy>Cedar Mackaness</cp:lastModifiedBy>
  <cp:revision>4</cp:revision>
  <dcterms:created xsi:type="dcterms:W3CDTF">2019-05-23T18:17:00Z</dcterms:created>
  <dcterms:modified xsi:type="dcterms:W3CDTF">2019-05-23T20:27:00Z</dcterms:modified>
</cp:coreProperties>
</file>