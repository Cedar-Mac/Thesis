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38CF3" w14:textId="77777777" w:rsidR="004B00AD" w:rsidRDefault="00ED4651">
      <w:pPr>
        <w:pStyle w:val="Title"/>
      </w:pPr>
      <w:r>
        <w:t>Response of Stream Macroinvertebrate Community to Canopy-opening Manipulations</w:t>
      </w:r>
    </w:p>
    <w:p w14:paraId="53F2F7F4" w14:textId="77777777" w:rsidR="004B00AD" w:rsidRDefault="00ED4651">
      <w:pPr>
        <w:pStyle w:val="Author"/>
      </w:pPr>
      <w:r>
        <w:t>Cedar Mackaness</w:t>
      </w:r>
    </w:p>
    <w:p w14:paraId="2B1F35E4" w14:textId="77777777" w:rsidR="004B00AD" w:rsidRDefault="00ED4651">
      <w:pPr>
        <w:pStyle w:val="Date"/>
      </w:pPr>
      <w:r>
        <w:t>June 15, 2019</w:t>
      </w:r>
    </w:p>
    <w:p w14:paraId="67633508" w14:textId="77777777" w:rsidR="004B00AD" w:rsidRDefault="00ED4651">
      <w:pPr>
        <w:pStyle w:val="Abstract"/>
        <w:rPr>
          <w:ins w:id="0" w:author="Microsoft Office User" w:date="2019-10-23T12:11:00Z"/>
        </w:rPr>
      </w:pPr>
      <w:r>
        <w:t xml:space="preserve">Stream light availability is an important factor influencing aquatic food webs. In forested headwaters, stream algal production is </w:t>
      </w:r>
      <w:del w:id="1" w:author="Microsoft Office User" w:date="2019-10-23T12:06:00Z">
        <w:r w:rsidDel="00C305C5">
          <w:delText xml:space="preserve">highly </w:delText>
        </w:r>
      </w:del>
      <w:ins w:id="2" w:author="Microsoft Office User" w:date="2019-10-23T12:06:00Z">
        <w:r w:rsidR="00C305C5">
          <w:t xml:space="preserve">often </w:t>
        </w:r>
      </w:ins>
      <w:r>
        <w:t xml:space="preserve">light-limited, </w:t>
      </w:r>
      <w:del w:id="3" w:author="Microsoft Office User" w:date="2019-10-23T12:06:00Z">
        <w:r w:rsidDel="00C305C5">
          <w:delText>and an</w:delText>
        </w:r>
      </w:del>
      <w:ins w:id="4" w:author="Microsoft Office User" w:date="2019-10-23T12:06:00Z">
        <w:r w:rsidR="00C305C5">
          <w:t>such that</w:t>
        </w:r>
      </w:ins>
      <w:ins w:id="5" w:author="Microsoft Office User" w:date="2019-10-23T12:07:00Z">
        <w:r w:rsidR="00C305C5">
          <w:t xml:space="preserve"> an</w:t>
        </w:r>
      </w:ins>
      <w:r>
        <w:t xml:space="preserve"> increase in light </w:t>
      </w:r>
      <w:del w:id="6" w:author="Microsoft Office User" w:date="2019-10-23T12:07:00Z">
        <w:r w:rsidDel="00C305C5">
          <w:delText xml:space="preserve">often </w:delText>
        </w:r>
      </w:del>
      <w:r>
        <w:t xml:space="preserve">enhances benthic algal growth, which in turn increases food availability for primary consumers in the stream. In forested headwater streams, light availability is almost entirely mediated by the canopy structure of stream-side vegetation. Over the last century, many streamside forests in the Pacific Northwest were heavily harvested, </w:t>
      </w:r>
      <w:del w:id="7" w:author="Microsoft Office User" w:date="2019-10-23T12:07:00Z">
        <w:r w:rsidDel="00C305C5">
          <w:delText xml:space="preserve">leaving </w:delText>
        </w:r>
      </w:del>
      <w:ins w:id="8" w:author="Microsoft Office User" w:date="2019-10-23T12:07:00Z">
        <w:r w:rsidR="00C305C5">
          <w:t xml:space="preserve">leading to </w:t>
        </w:r>
      </w:ins>
      <w:r>
        <w:t xml:space="preserve">dense regenerating stands </w:t>
      </w:r>
      <w:del w:id="9" w:author="Microsoft Office User" w:date="2019-10-23T12:08:00Z">
        <w:r w:rsidDel="00C305C5">
          <w:delText>for the time being</w:delText>
        </w:r>
      </w:del>
      <w:ins w:id="10" w:author="Microsoft Office User" w:date="2019-10-23T12:08:00Z">
        <w:r w:rsidR="00C305C5">
          <w:t>along streams today</w:t>
        </w:r>
      </w:ins>
      <w:r>
        <w:t>. Under current conditions, the dense closed canopies</w:t>
      </w:r>
      <w:del w:id="11" w:author="Microsoft Office User" w:date="2019-10-23T12:08:00Z">
        <w:r w:rsidDel="00C305C5">
          <w:delText>,</w:delText>
        </w:r>
      </w:del>
      <w:r>
        <w:t xml:space="preserve"> allow for limited primary production, and </w:t>
      </w:r>
      <w:ins w:id="12" w:author="Microsoft Office User" w:date="2019-10-23T12:08:00Z">
        <w:r w:rsidR="00C305C5">
          <w:t xml:space="preserve">we hypothesize that </w:t>
        </w:r>
      </w:ins>
      <w:ins w:id="13" w:author="Microsoft Office User" w:date="2019-10-23T12:09:00Z">
        <w:r w:rsidR="00C305C5">
          <w:t xml:space="preserve">low standing stocks of benthic primary producers under these closed canopy forests lead to </w:t>
        </w:r>
      </w:ins>
      <w:del w:id="14" w:author="Microsoft Office User" w:date="2019-10-23T12:09:00Z">
        <w:r w:rsidDel="00C305C5">
          <w:delText xml:space="preserve">a </w:delText>
        </w:r>
      </w:del>
      <w:r>
        <w:t xml:space="preserve">low abundance of invertebrates that feed on stream algae. We investigated </w:t>
      </w:r>
      <w:del w:id="15" w:author="Microsoft Office User" w:date="2019-10-23T12:10:00Z">
        <w:r w:rsidDel="00C305C5">
          <w:delText xml:space="preserve">the </w:delText>
        </w:r>
      </w:del>
      <w:ins w:id="16" w:author="Microsoft Office User" w:date="2019-10-23T12:10:00Z">
        <w:r w:rsidR="00C305C5">
          <w:t xml:space="preserve">reach-scale </w:t>
        </w:r>
      </w:ins>
      <w:r>
        <w:t>response</w:t>
      </w:r>
      <w:ins w:id="17" w:author="Microsoft Office User" w:date="2019-10-23T12:10:00Z">
        <w:r w:rsidR="00C305C5">
          <w:t>s</w:t>
        </w:r>
      </w:ins>
      <w:r>
        <w:t xml:space="preserve"> of benthic periphyton, stream macroinvertebrates, and prey consumption by trout to a </w:t>
      </w:r>
      <w:ins w:id="18" w:author="Microsoft Office User" w:date="2019-10-23T12:10:00Z">
        <w:r w:rsidR="00C305C5">
          <w:t xml:space="preserve">localized </w:t>
        </w:r>
      </w:ins>
      <w:r>
        <w:t xml:space="preserve">release from light limitation in a paired-reach study design. We </w:t>
      </w:r>
      <w:del w:id="19" w:author="Microsoft Office User" w:date="2019-10-23T12:10:00Z">
        <w:r w:rsidDel="00C305C5">
          <w:delText>hypothesized that increased</w:delText>
        </w:r>
      </w:del>
      <w:ins w:id="20" w:author="Microsoft Office User" w:date="2019-10-23T12:10:00Z">
        <w:r w:rsidR="00C305C5">
          <w:t>expected that increases in</w:t>
        </w:r>
      </w:ins>
      <w:r>
        <w:t xml:space="preserve"> light availability </w:t>
      </w:r>
      <w:del w:id="21" w:author="Microsoft Office User" w:date="2019-10-23T12:10:00Z">
        <w:r w:rsidDel="00C305C5">
          <w:delText xml:space="preserve">promotes </w:delText>
        </w:r>
      </w:del>
      <w:ins w:id="22" w:author="Microsoft Office User" w:date="2019-10-23T12:10:00Z">
        <w:r w:rsidR="00C305C5">
          <w:t xml:space="preserve">would promote </w:t>
        </w:r>
      </w:ins>
      <w:r>
        <w:t xml:space="preserve">elevated algal production which </w:t>
      </w:r>
      <w:ins w:id="23" w:author="Microsoft Office User" w:date="2019-10-23T12:10:00Z">
        <w:r w:rsidR="00C305C5">
          <w:t xml:space="preserve">would </w:t>
        </w:r>
      </w:ins>
      <w:r>
        <w:t>cause</w:t>
      </w:r>
      <w:del w:id="24" w:author="Microsoft Office User" w:date="2019-10-23T12:10:00Z">
        <w:r w:rsidDel="00C305C5">
          <w:delText>s</w:delText>
        </w:r>
      </w:del>
      <w:r>
        <w:t xml:space="preserve"> the invertebrate community to shift toward scraper dominance</w:t>
      </w:r>
      <w:ins w:id="25" w:author="Microsoft Office User" w:date="2019-10-23T12:11:00Z">
        <w:r w:rsidR="00C305C5">
          <w:t>.  We further</w:t>
        </w:r>
      </w:ins>
      <w:del w:id="26" w:author="Microsoft Office User" w:date="2019-10-23T12:11:00Z">
        <w:r w:rsidDel="00C305C5">
          <w:delText>, and</w:delText>
        </w:r>
      </w:del>
      <w:r>
        <w:t xml:space="preserve"> predicted that this change in community structure </w:t>
      </w:r>
      <w:del w:id="27" w:author="Microsoft Office User" w:date="2019-10-23T12:11:00Z">
        <w:r w:rsidDel="00C305C5">
          <w:delText xml:space="preserve">is </w:delText>
        </w:r>
      </w:del>
      <w:ins w:id="28" w:author="Microsoft Office User" w:date="2019-10-23T12:11:00Z">
        <w:r w:rsidR="00C305C5">
          <w:t xml:space="preserve">would be </w:t>
        </w:r>
      </w:ins>
      <w:r>
        <w:t xml:space="preserve">detectable in the diets of trout. </w:t>
      </w:r>
      <w:ins w:id="29" w:author="Microsoft Office User" w:date="2019-10-23T12:11:00Z">
        <w:r w:rsidR="00C305C5">
          <w:t xml:space="preserve">In contrast to our expectations, </w:t>
        </w:r>
      </w:ins>
      <w:del w:id="30" w:author="Microsoft Office User" w:date="2019-10-23T12:11:00Z">
        <w:r w:rsidDel="00C305C5">
          <w:delText>W</w:delText>
        </w:r>
      </w:del>
      <w:ins w:id="31" w:author="Microsoft Office User" w:date="2019-10-23T12:11:00Z">
        <w:r w:rsidR="00C305C5">
          <w:t>w</w:t>
        </w:r>
      </w:ins>
      <w:r>
        <w:t>e found that the presence of a canopy gap had little influence on the invertebrate community, and this lack of change was not being masked by increased consumption of grazing invertebrates in summer trout diets.</w:t>
      </w:r>
    </w:p>
    <w:p w14:paraId="63F65F80" w14:textId="77777777" w:rsidR="00C305C5" w:rsidRDefault="00C305C5" w:rsidP="00C305C5">
      <w:pPr>
        <w:pStyle w:val="BodyText"/>
        <w:rPr>
          <w:ins w:id="32" w:author="Microsoft Office User" w:date="2019-10-23T12:11:00Z"/>
        </w:rPr>
      </w:pPr>
    </w:p>
    <w:p w14:paraId="7DBAAB68" w14:textId="77777777" w:rsidR="00C305C5" w:rsidRDefault="00C305C5" w:rsidP="00C305C5">
      <w:pPr>
        <w:pStyle w:val="BodyText"/>
        <w:rPr>
          <w:ins w:id="33" w:author="Microsoft Office User" w:date="2019-10-23T12:14:00Z"/>
        </w:rPr>
      </w:pPr>
      <w:ins w:id="34" w:author="Microsoft Office User" w:date="2019-10-23T12:13:00Z">
        <w:r>
          <w:t>An a</w:t>
        </w:r>
      </w:ins>
      <w:ins w:id="35" w:author="Microsoft Office User" w:date="2019-10-23T12:14:00Z">
        <w:r>
          <w:t>lternative abstract may be what we submitted for the SFS conference:</w:t>
        </w:r>
      </w:ins>
    </w:p>
    <w:p w14:paraId="7D4EA2EC" w14:textId="77777777" w:rsidR="00C305C5" w:rsidRPr="00EB1CB3" w:rsidRDefault="00C305C5" w:rsidP="00C305C5">
      <w:pPr>
        <w:ind w:firstLine="720"/>
        <w:rPr>
          <w:ins w:id="36" w:author="Microsoft Office User" w:date="2019-10-23T12:14:00Z"/>
          <w:rFonts w:ascii="Times New Roman" w:hAnsi="Times New Roman" w:cs="Times New Roman"/>
        </w:rPr>
      </w:pPr>
      <w:ins w:id="37" w:author="Microsoft Office User" w:date="2019-10-23T12:14:00Z">
        <w:r w:rsidRPr="00EB1CB3">
          <w:rPr>
            <w:rFonts w:ascii="Times New Roman" w:hAnsi="Times New Roman" w:cs="Times New Roman"/>
          </w:rPr>
          <w:t xml:space="preserve">Stream light availability is an important factor influencing aquatic food webs. In forested headwaters, stream algal production is highly light-limited, and an increase in light often enhances benthic algal growth, which in turn increases food availability for </w:t>
        </w:r>
        <w:r>
          <w:rPr>
            <w:rFonts w:ascii="Times New Roman" w:hAnsi="Times New Roman" w:cs="Times New Roman"/>
          </w:rPr>
          <w:t xml:space="preserve">stream </w:t>
        </w:r>
        <w:r w:rsidRPr="00EB1CB3">
          <w:rPr>
            <w:rFonts w:ascii="Times New Roman" w:hAnsi="Times New Roman" w:cs="Times New Roman"/>
          </w:rPr>
          <w:t xml:space="preserve">consumers. In headwater streams, light availability is mediated </w:t>
        </w:r>
        <w:r>
          <w:rPr>
            <w:rFonts w:ascii="Times New Roman" w:hAnsi="Times New Roman" w:cs="Times New Roman"/>
          </w:rPr>
          <w:t>largely</w:t>
        </w:r>
        <w:r w:rsidRPr="00EB1CB3">
          <w:rPr>
            <w:rFonts w:ascii="Times New Roman" w:hAnsi="Times New Roman" w:cs="Times New Roman"/>
          </w:rPr>
          <w:t xml:space="preserve"> by the canopy structure of stream-side vegetation. Over the last century, many streamside forests in the Pacific Northwest were harvested</w:t>
        </w:r>
        <w:r>
          <w:rPr>
            <w:rFonts w:ascii="Times New Roman" w:hAnsi="Times New Roman" w:cs="Times New Roman"/>
          </w:rPr>
          <w:t xml:space="preserve"> and have since regrown to </w:t>
        </w:r>
        <w:r w:rsidRPr="00EB1CB3">
          <w:rPr>
            <w:rFonts w:ascii="Times New Roman" w:hAnsi="Times New Roman" w:cs="Times New Roman"/>
          </w:rPr>
          <w:t>dense closed canop</w:t>
        </w:r>
        <w:r>
          <w:rPr>
            <w:rFonts w:ascii="Times New Roman" w:hAnsi="Times New Roman" w:cs="Times New Roman"/>
          </w:rPr>
          <w:t xml:space="preserve">y mid-succession forests. These stands shade the stream reducing </w:t>
        </w:r>
        <w:r w:rsidRPr="00EB1CB3">
          <w:rPr>
            <w:rFonts w:ascii="Times New Roman" w:hAnsi="Times New Roman" w:cs="Times New Roman"/>
          </w:rPr>
          <w:t>primary</w:t>
        </w:r>
        <w:r>
          <w:rPr>
            <w:rFonts w:ascii="Times New Roman" w:hAnsi="Times New Roman" w:cs="Times New Roman"/>
          </w:rPr>
          <w:t xml:space="preserve"> </w:t>
        </w:r>
        <w:r w:rsidRPr="00EB1CB3">
          <w:rPr>
            <w:rFonts w:ascii="Times New Roman" w:hAnsi="Times New Roman" w:cs="Times New Roman"/>
          </w:rPr>
          <w:t xml:space="preserve">production, and </w:t>
        </w:r>
        <w:r>
          <w:rPr>
            <w:rFonts w:ascii="Times New Roman" w:hAnsi="Times New Roman" w:cs="Times New Roman"/>
          </w:rPr>
          <w:t>potentially affecting the abundance of</w:t>
        </w:r>
        <w:r w:rsidRPr="00EB1CB3">
          <w:rPr>
            <w:rFonts w:ascii="Times New Roman" w:hAnsi="Times New Roman" w:cs="Times New Roman"/>
          </w:rPr>
          <w:t xml:space="preserve"> invertebrates that feed on stream algae (those in the “scraper” feeding guild). Earlier research has shown that the increase in light availability associated with the removal of all, or nearly all, of the riparian forest can result in an increase in algae and stream invertebrate scrapers. But how do</w:t>
        </w:r>
        <w:r>
          <w:rPr>
            <w:rFonts w:ascii="Times New Roman" w:hAnsi="Times New Roman" w:cs="Times New Roman"/>
          </w:rPr>
          <w:t xml:space="preserve"> benthic biofilms,</w:t>
        </w:r>
        <w:r w:rsidRPr="00EB1CB3">
          <w:rPr>
            <w:rFonts w:ascii="Times New Roman" w:hAnsi="Times New Roman" w:cs="Times New Roman"/>
          </w:rPr>
          <w:t xml:space="preserve"> stream invertebrates and ultimately stream fish respond to smaller </w:t>
        </w:r>
        <w:r>
          <w:rPr>
            <w:rFonts w:ascii="Times New Roman" w:hAnsi="Times New Roman" w:cs="Times New Roman"/>
          </w:rPr>
          <w:t>patches of light</w:t>
        </w:r>
        <w:r w:rsidRPr="00EB1CB3">
          <w:rPr>
            <w:rFonts w:ascii="Times New Roman" w:hAnsi="Times New Roman" w:cs="Times New Roman"/>
          </w:rPr>
          <w:t xml:space="preserve"> that occur</w:t>
        </w:r>
        <w:r>
          <w:rPr>
            <w:rFonts w:ascii="Times New Roman" w:hAnsi="Times New Roman" w:cs="Times New Roman"/>
          </w:rPr>
          <w:t>s</w:t>
        </w:r>
        <w:r w:rsidRPr="00EB1CB3">
          <w:rPr>
            <w:rFonts w:ascii="Times New Roman" w:hAnsi="Times New Roman" w:cs="Times New Roman"/>
          </w:rPr>
          <w:t xml:space="preserve"> along </w:t>
        </w:r>
        <w:r>
          <w:rPr>
            <w:rFonts w:ascii="Times New Roman" w:hAnsi="Times New Roman" w:cs="Times New Roman"/>
          </w:rPr>
          <w:t xml:space="preserve">streams with late-succession </w:t>
        </w:r>
        <w:r w:rsidRPr="00EB1CB3">
          <w:rPr>
            <w:rFonts w:ascii="Times New Roman" w:hAnsi="Times New Roman" w:cs="Times New Roman"/>
          </w:rPr>
          <w:t xml:space="preserve">riparian </w:t>
        </w:r>
        <w:r>
          <w:rPr>
            <w:rFonts w:ascii="Times New Roman" w:hAnsi="Times New Roman" w:cs="Times New Roman"/>
          </w:rPr>
          <w:t>forests, which historically dominated headwaters in this region</w:t>
        </w:r>
        <w:r w:rsidRPr="00EB1CB3">
          <w:rPr>
            <w:rFonts w:ascii="Times New Roman" w:hAnsi="Times New Roman" w:cs="Times New Roman"/>
          </w:rPr>
          <w:t>? In this study</w:t>
        </w:r>
        <w:r>
          <w:rPr>
            <w:rFonts w:ascii="Times New Roman" w:hAnsi="Times New Roman" w:cs="Times New Roman"/>
          </w:rPr>
          <w:t>, w</w:t>
        </w:r>
        <w:r w:rsidRPr="00EB1CB3">
          <w:rPr>
            <w:rFonts w:ascii="Times New Roman" w:hAnsi="Times New Roman" w:cs="Times New Roman"/>
          </w:rPr>
          <w:t xml:space="preserve">e investigated </w:t>
        </w:r>
        <w:r>
          <w:rPr>
            <w:rFonts w:ascii="Times New Roman" w:hAnsi="Times New Roman" w:cs="Times New Roman"/>
          </w:rPr>
          <w:t xml:space="preserve">algal standing stocks, </w:t>
        </w:r>
        <w:r w:rsidRPr="00EB1CB3">
          <w:rPr>
            <w:rFonts w:ascii="Times New Roman" w:hAnsi="Times New Roman" w:cs="Times New Roman"/>
          </w:rPr>
          <w:t xml:space="preserve">stream macroinvertebrates, and </w:t>
        </w:r>
        <w:r>
          <w:rPr>
            <w:rFonts w:ascii="Times New Roman" w:hAnsi="Times New Roman" w:cs="Times New Roman"/>
          </w:rPr>
          <w:t xml:space="preserve">the </w:t>
        </w:r>
        <w:r w:rsidRPr="00EB1CB3">
          <w:rPr>
            <w:rFonts w:ascii="Times New Roman" w:hAnsi="Times New Roman" w:cs="Times New Roman"/>
          </w:rPr>
          <w:t xml:space="preserve">prey </w:t>
        </w:r>
        <w:r>
          <w:rPr>
            <w:rFonts w:ascii="Times New Roman" w:hAnsi="Times New Roman" w:cs="Times New Roman"/>
          </w:rPr>
          <w:t>consumed</w:t>
        </w:r>
        <w:r w:rsidRPr="00EB1CB3">
          <w:rPr>
            <w:rFonts w:ascii="Times New Roman" w:hAnsi="Times New Roman" w:cs="Times New Roman"/>
          </w:rPr>
          <w:t xml:space="preserve"> by </w:t>
        </w:r>
        <w:r>
          <w:rPr>
            <w:rFonts w:ascii="Times New Roman" w:hAnsi="Times New Roman" w:cs="Times New Roman"/>
          </w:rPr>
          <w:t xml:space="preserve">cutthroat </w:t>
        </w:r>
        <w:r w:rsidRPr="00EB1CB3">
          <w:rPr>
            <w:rFonts w:ascii="Times New Roman" w:hAnsi="Times New Roman" w:cs="Times New Roman"/>
          </w:rPr>
          <w:t xml:space="preserve">trout in </w:t>
        </w:r>
        <w:r>
          <w:rPr>
            <w:rFonts w:ascii="Times New Roman" w:hAnsi="Times New Roman" w:cs="Times New Roman"/>
          </w:rPr>
          <w:t xml:space="preserve">stream reaches with closed second-growth riparian forests and those with an experimental canopy </w:t>
        </w:r>
        <w:r w:rsidRPr="00EB1CB3">
          <w:rPr>
            <w:rFonts w:ascii="Times New Roman" w:hAnsi="Times New Roman" w:cs="Times New Roman"/>
          </w:rPr>
          <w:t>ga</w:t>
        </w:r>
        <w:r>
          <w:rPr>
            <w:rFonts w:ascii="Times New Roman" w:hAnsi="Times New Roman" w:cs="Times New Roman"/>
          </w:rPr>
          <w:t>p</w:t>
        </w:r>
        <w:r w:rsidRPr="00EB1CB3">
          <w:rPr>
            <w:rFonts w:ascii="Times New Roman" w:hAnsi="Times New Roman" w:cs="Times New Roman"/>
          </w:rPr>
          <w:t xml:space="preserve">. </w:t>
        </w:r>
        <w:r>
          <w:rPr>
            <w:rFonts w:ascii="Times New Roman" w:hAnsi="Times New Roman" w:cs="Times New Roman"/>
          </w:rPr>
          <w:t xml:space="preserve"> We used</w:t>
        </w:r>
        <w:r w:rsidRPr="00EB1CB3">
          <w:rPr>
            <w:rFonts w:ascii="Times New Roman" w:hAnsi="Times New Roman" w:cs="Times New Roman"/>
          </w:rPr>
          <w:t xml:space="preserve"> </w:t>
        </w:r>
        <w:r>
          <w:rPr>
            <w:rFonts w:ascii="Times New Roman" w:hAnsi="Times New Roman" w:cs="Times New Roman"/>
          </w:rPr>
          <w:t>a Before-After Control-Impact study design in which we</w:t>
        </w:r>
        <w:r w:rsidRPr="00EB1CB3">
          <w:rPr>
            <w:rFonts w:ascii="Times New Roman" w:hAnsi="Times New Roman" w:cs="Times New Roman"/>
          </w:rPr>
          <w:t xml:space="preserve"> manipulated stream-side canopy cover of </w:t>
        </w:r>
        <w:r>
          <w:rPr>
            <w:rFonts w:ascii="Times New Roman" w:hAnsi="Times New Roman" w:cs="Times New Roman"/>
          </w:rPr>
          <w:t>five replicate</w:t>
        </w:r>
        <w:r w:rsidRPr="00EB1CB3">
          <w:rPr>
            <w:rFonts w:ascii="Times New Roman" w:hAnsi="Times New Roman" w:cs="Times New Roman"/>
          </w:rPr>
          <w:t xml:space="preserve"> streams in the western Cascades of Oregon by creating small (≈ 40-meter diameter) gaps in order to increase local light availability. </w:t>
        </w:r>
        <w:r>
          <w:rPr>
            <w:rFonts w:ascii="Times New Roman" w:hAnsi="Times New Roman" w:cs="Times New Roman"/>
          </w:rPr>
          <w:t>We collected p</w:t>
        </w:r>
        <w:r w:rsidRPr="00EB1CB3">
          <w:rPr>
            <w:rFonts w:ascii="Times New Roman" w:hAnsi="Times New Roman" w:cs="Times New Roman"/>
          </w:rPr>
          <w:t xml:space="preserve">re-treatment benthic invertebrate samples during summer of 2017, gaps were cut over the winter of 2017-2018, and sites were resampled for macroinvertebrates during summer of 2018. </w:t>
        </w:r>
        <w:r>
          <w:rPr>
            <w:rFonts w:ascii="Times New Roman" w:hAnsi="Times New Roman" w:cs="Times New Roman"/>
          </w:rPr>
          <w:t>T</w:t>
        </w:r>
        <w:r w:rsidRPr="00EB1CB3">
          <w:rPr>
            <w:rFonts w:ascii="Times New Roman" w:hAnsi="Times New Roman" w:cs="Times New Roman"/>
          </w:rPr>
          <w:t xml:space="preserve">rout diets were collected in the </w:t>
        </w:r>
        <w:r w:rsidRPr="00EB1CB3">
          <w:rPr>
            <w:rFonts w:ascii="Times New Roman" w:hAnsi="Times New Roman" w:cs="Times New Roman"/>
          </w:rPr>
          <w:lastRenderedPageBreak/>
          <w:t xml:space="preserve">summer of 2018 within 5 days of the benthic </w:t>
        </w:r>
        <w:r>
          <w:rPr>
            <w:rFonts w:ascii="Times New Roman" w:hAnsi="Times New Roman" w:cs="Times New Roman"/>
          </w:rPr>
          <w:t xml:space="preserve">invertebrate </w:t>
        </w:r>
        <w:r w:rsidRPr="00EB1CB3">
          <w:rPr>
            <w:rFonts w:ascii="Times New Roman" w:hAnsi="Times New Roman" w:cs="Times New Roman"/>
          </w:rPr>
          <w:t xml:space="preserve">sampling. We found that </w:t>
        </w:r>
        <w:r>
          <w:rPr>
            <w:rFonts w:ascii="Times New Roman" w:hAnsi="Times New Roman" w:cs="Times New Roman"/>
          </w:rPr>
          <w:t xml:space="preserve">creating </w:t>
        </w:r>
        <w:r w:rsidRPr="00EB1CB3">
          <w:rPr>
            <w:rFonts w:ascii="Times New Roman" w:hAnsi="Times New Roman" w:cs="Times New Roman"/>
          </w:rPr>
          <w:t xml:space="preserve">a canopy gap </w:t>
        </w:r>
        <w:r>
          <w:rPr>
            <w:rFonts w:ascii="Times New Roman" w:hAnsi="Times New Roman" w:cs="Times New Roman"/>
          </w:rPr>
          <w:t xml:space="preserve">increased benthic chlorophyll </w:t>
        </w:r>
        <w:r w:rsidRPr="00B866C0">
          <w:rPr>
            <w:rFonts w:ascii="Times New Roman" w:hAnsi="Times New Roman" w:cs="Times New Roman"/>
            <w:i/>
          </w:rPr>
          <w:t>a</w:t>
        </w:r>
        <w:r>
          <w:rPr>
            <w:rFonts w:ascii="Times New Roman" w:hAnsi="Times New Roman" w:cs="Times New Roman"/>
          </w:rPr>
          <w:t xml:space="preserve"> standing stocks in all of the study streams, but we found an increase in overall invertebrate abundance in only three of the five reaches.  We found a consistent </w:t>
        </w:r>
        <w:r w:rsidRPr="00EB1CB3">
          <w:rPr>
            <w:rFonts w:ascii="Times New Roman" w:hAnsi="Times New Roman" w:cs="Times New Roman"/>
          </w:rPr>
          <w:t>increase</w:t>
        </w:r>
        <w:r>
          <w:rPr>
            <w:rFonts w:ascii="Times New Roman" w:hAnsi="Times New Roman" w:cs="Times New Roman"/>
          </w:rPr>
          <w:t xml:space="preserve"> in</w:t>
        </w:r>
        <w:r w:rsidRPr="00EB1CB3">
          <w:rPr>
            <w:rFonts w:ascii="Times New Roman" w:hAnsi="Times New Roman" w:cs="Times New Roman"/>
          </w:rPr>
          <w:t xml:space="preserve"> the abundance of scraping invertebrates</w:t>
        </w:r>
        <w:r>
          <w:rPr>
            <w:rFonts w:ascii="Times New Roman" w:hAnsi="Times New Roman" w:cs="Times New Roman"/>
          </w:rPr>
          <w:t xml:space="preserve"> and those in the collector-gatherer feeding guild</w:t>
        </w:r>
        <w:r w:rsidRPr="00EB1CB3">
          <w:rPr>
            <w:rFonts w:ascii="Times New Roman" w:hAnsi="Times New Roman" w:cs="Times New Roman"/>
          </w:rPr>
          <w:t>, but this change was not reflected in summer trout diets.</w:t>
        </w:r>
        <w:r>
          <w:rPr>
            <w:rFonts w:ascii="Times New Roman" w:hAnsi="Times New Roman" w:cs="Times New Roman"/>
          </w:rPr>
          <w:t xml:space="preserve"> </w:t>
        </w:r>
      </w:ins>
    </w:p>
    <w:p w14:paraId="4CCD3889" w14:textId="77777777" w:rsidR="00C305C5" w:rsidRPr="00C305C5" w:rsidRDefault="00C305C5">
      <w:pPr>
        <w:pStyle w:val="BodyText"/>
        <w:pPrChange w:id="38" w:author="Microsoft Office User" w:date="2019-10-23T12:11:00Z">
          <w:pPr>
            <w:pStyle w:val="Abstract"/>
          </w:pPr>
        </w:pPrChange>
      </w:pPr>
    </w:p>
    <w:p w14:paraId="77FEC2E6" w14:textId="77777777" w:rsidR="004B00AD" w:rsidRDefault="00ED4651">
      <w:pPr>
        <w:pStyle w:val="Heading1"/>
      </w:pPr>
      <w:bookmarkStart w:id="39" w:name="introduction"/>
      <w:bookmarkEnd w:id="39"/>
      <w:r>
        <w:t>Introduction</w:t>
      </w:r>
    </w:p>
    <w:p w14:paraId="0387D750" w14:textId="77777777" w:rsidR="004B00AD" w:rsidRDefault="00ED4651">
      <w:pPr>
        <w:pStyle w:val="FirstParagraph"/>
        <w:rPr>
          <w:ins w:id="40" w:author="Microsoft Office User" w:date="2019-10-23T12:36:00Z"/>
        </w:rPr>
      </w:pPr>
      <w:r>
        <w:t>In forested systems, streams and their biota are intrinsically linked to riparian vegetation (</w:t>
      </w:r>
      <w:proofErr w:type="spellStart"/>
      <w:r>
        <w:t>Vannote</w:t>
      </w:r>
      <w:proofErr w:type="spellEnd"/>
      <w:ins w:id="41" w:author="Microsoft Office User" w:date="2019-10-23T12:14:00Z">
        <w:r w:rsidR="00C305C5">
          <w:t xml:space="preserve"> et al </w:t>
        </w:r>
      </w:ins>
      <w:del w:id="42" w:author="Microsoft Office User" w:date="2019-10-23T12:14:00Z">
        <w:r w:rsidDel="00C305C5">
          <w:delText xml:space="preserve">, Minshall, Cummins, Sedell, &amp; Cushing </w:delText>
        </w:r>
      </w:del>
      <w:r>
        <w:t>(</w:t>
      </w:r>
      <w:hyperlink w:anchor="ref-Vannote1980">
        <w:r>
          <w:rPr>
            <w:rStyle w:val="Hyperlink"/>
          </w:rPr>
          <w:t>1980</w:t>
        </w:r>
      </w:hyperlink>
      <w:r>
        <w:t>)). Stream food webs depend on direct carbon subsidies from the terrestrial environment in the form of both leaf litter and terrestrial invertebrates (Wipfli (</w:t>
      </w:r>
      <w:hyperlink w:anchor="ref-Wipfli1997">
        <w:r>
          <w:rPr>
            <w:rStyle w:val="Hyperlink"/>
          </w:rPr>
          <w:t>1997</w:t>
        </w:r>
      </w:hyperlink>
      <w:r>
        <w:t>)), but riparian controls on stream systems aren’t limited to organic inputs. Riparian canopy cover also has an indirect effect on stream food webs by limiting light available for benthic primary production. In the Pacific Northwest (PNW) region of North America, riparian forests have changed substantially in the past half century. In response to a legacy of heavy harvesting (Pan et al. (</w:t>
      </w:r>
      <w:hyperlink w:anchor="ref-Pan2011">
        <w:r>
          <w:rPr>
            <w:rStyle w:val="Hyperlink"/>
          </w:rPr>
          <w:t>2011</w:t>
        </w:r>
      </w:hyperlink>
      <w:r>
        <w:t xml:space="preserve">)), riparian forest protections have created dense regenerating vegetation along streams </w:t>
      </w:r>
      <w:del w:id="43" w:author="Microsoft Office User" w:date="2019-10-23T12:15:00Z">
        <w:r w:rsidDel="00C305C5">
          <w:delText xml:space="preserve">in </w:delText>
        </w:r>
      </w:del>
      <w:ins w:id="44" w:author="Microsoft Office User" w:date="2019-10-23T12:15:00Z">
        <w:r w:rsidR="00C305C5">
          <w:t xml:space="preserve">that </w:t>
        </w:r>
      </w:ins>
      <w:r>
        <w:t>contrast with structurally complex old-growth forests containing multiple canopy gaps</w:t>
      </w:r>
      <w:ins w:id="45" w:author="Microsoft Office User" w:date="2019-10-23T12:15:00Z">
        <w:r w:rsidR="00C305C5">
          <w:t xml:space="preserve"> that historically dominated </w:t>
        </w:r>
      </w:ins>
      <w:ins w:id="46" w:author="Microsoft Office User" w:date="2019-10-23T12:16:00Z">
        <w:r w:rsidR="00C305C5">
          <w:t>PNW forest streams</w:t>
        </w:r>
      </w:ins>
      <w:r>
        <w:t xml:space="preserve"> (</w:t>
      </w:r>
      <w:del w:id="47" w:author="Microsoft Office User" w:date="2019-10-23T12:16:00Z">
        <w:r w:rsidDel="00C305C5">
          <w:delText xml:space="preserve">D. R. </w:delText>
        </w:r>
      </w:del>
      <w:r>
        <w:t>Warren et al. (</w:t>
      </w:r>
      <w:hyperlink w:anchor="ref-Warren2016">
        <w:r>
          <w:rPr>
            <w:rStyle w:val="Hyperlink"/>
          </w:rPr>
          <w:t>2016</w:t>
        </w:r>
      </w:hyperlink>
      <w:r>
        <w:t>)). The dense vegetation in these regenerating forests decreases light availability and limits benthic primary production (</w:t>
      </w:r>
      <w:del w:id="48" w:author="Microsoft Office User" w:date="2019-10-23T12:16:00Z">
        <w:r w:rsidDel="00C305C5">
          <w:delText xml:space="preserve">M. J. </w:delText>
        </w:r>
      </w:del>
      <w:r>
        <w:t>Kaylor</w:t>
      </w:r>
      <w:del w:id="49" w:author="Microsoft Office User" w:date="2019-10-23T12:16:00Z">
        <w:r w:rsidDel="00C305C5">
          <w:delText>,</w:delText>
        </w:r>
      </w:del>
      <w:ins w:id="50" w:author="Microsoft Office User" w:date="2019-10-23T12:16:00Z">
        <w:r w:rsidR="00C305C5">
          <w:t xml:space="preserve"> et al.</w:t>
        </w:r>
      </w:ins>
      <w:del w:id="51" w:author="Microsoft Office User" w:date="2019-10-23T12:16:00Z">
        <w:r w:rsidDel="00C305C5">
          <w:delText xml:space="preserve"> Warren,</w:delText>
        </w:r>
      </w:del>
      <w:r>
        <w:t xml:space="preserve"> </w:t>
      </w:r>
      <w:del w:id="52" w:author="Microsoft Office User" w:date="2019-10-23T12:16:00Z">
        <w:r w:rsidDel="00C305C5">
          <w:delText xml:space="preserve">&amp; Kiffney </w:delText>
        </w:r>
      </w:del>
      <w:r>
        <w:t>(</w:t>
      </w:r>
      <w:hyperlink w:anchor="ref-Kaylor2017FS">
        <w:r>
          <w:rPr>
            <w:rStyle w:val="Hyperlink"/>
          </w:rPr>
          <w:t>2017</w:t>
        </w:r>
      </w:hyperlink>
      <w:r>
        <w:t>)</w:t>
      </w:r>
      <w:ins w:id="53" w:author="Microsoft Office User" w:date="2019-10-23T12:17:00Z">
        <w:r w:rsidR="00C305C5">
          <w:t xml:space="preserve">, </w:t>
        </w:r>
        <w:commentRangeStart w:id="54"/>
        <w:r w:rsidR="00C305C5">
          <w:t>Warren et al. 2017</w:t>
        </w:r>
        <w:commentRangeEnd w:id="54"/>
        <w:r w:rsidR="00C305C5">
          <w:rPr>
            <w:rStyle w:val="CommentReference"/>
          </w:rPr>
          <w:commentReference w:id="54"/>
        </w:r>
      </w:ins>
      <w:r>
        <w:t>). As forest stand development continues natural disturbances and individual tree mortalities will increase canopy heterogeneity through the introduction of gaps. To understand how aquatic food webs respond to an increase in light associated with canopy gaps, we investigate the response of macroinvertebrates and fish feeding to canopy-opening manipulations.</w:t>
      </w:r>
    </w:p>
    <w:p w14:paraId="0D5BBEF4" w14:textId="77777777" w:rsidR="00C305C5" w:rsidRDefault="00C305C5" w:rsidP="00C305C5">
      <w:pPr>
        <w:pStyle w:val="BodyText"/>
        <w:rPr>
          <w:ins w:id="55" w:author="Microsoft Office User" w:date="2019-10-23T12:36:00Z"/>
        </w:rPr>
      </w:pPr>
    </w:p>
    <w:p w14:paraId="13B95489" w14:textId="77777777" w:rsidR="00C305C5" w:rsidRDefault="00C305C5" w:rsidP="00C305C5">
      <w:pPr>
        <w:pStyle w:val="BodyText"/>
        <w:rPr>
          <w:ins w:id="56" w:author="Microsoft Office User" w:date="2019-10-23T12:36:00Z"/>
        </w:rPr>
      </w:pPr>
      <w:ins w:id="57" w:author="Microsoft Office User" w:date="2019-10-23T12:36:00Z">
        <w:r>
          <w:t>Move management history paragraph here?</w:t>
        </w:r>
      </w:ins>
    </w:p>
    <w:p w14:paraId="47ECC098" w14:textId="77777777" w:rsidR="00C305C5" w:rsidRPr="00C305C5" w:rsidRDefault="00C305C5">
      <w:pPr>
        <w:pStyle w:val="BodyText"/>
        <w:pPrChange w:id="58" w:author="Microsoft Office User" w:date="2019-10-23T12:36:00Z">
          <w:pPr>
            <w:pStyle w:val="FirstParagraph"/>
          </w:pPr>
        </w:pPrChange>
      </w:pPr>
    </w:p>
    <w:p w14:paraId="60A5633B" w14:textId="77777777" w:rsidR="004B00AD" w:rsidRDefault="00ED4651">
      <w:pPr>
        <w:pStyle w:val="BodyText"/>
      </w:pPr>
      <w:r>
        <w:t>Light, and its impact on primary productivity in streams is of particular interest because autochthonous carbon can be disproportionately represented in consumer biomass relative to its availability in aquatic systems (Lau, Leung, &amp; Dudgeon (</w:t>
      </w:r>
      <w:hyperlink w:anchor="ref-Lau2009">
        <w:r>
          <w:rPr>
            <w:rStyle w:val="Hyperlink"/>
          </w:rPr>
          <w:t>2009</w:t>
        </w:r>
      </w:hyperlink>
      <w:r>
        <w:t>), McCutchan &amp; Lewis (</w:t>
      </w:r>
      <w:hyperlink w:anchor="ref-McCutchan2002">
        <w:r>
          <w:rPr>
            <w:rStyle w:val="Hyperlink"/>
          </w:rPr>
          <w:t>2002</w:t>
        </w:r>
      </w:hyperlink>
      <w:r>
        <w:t>)). In forested headwaters specifically, basal carbon availability is dominated by leaf litter (McCutchan &amp; Lewis (</w:t>
      </w:r>
      <w:hyperlink w:anchor="ref-McCutchan2002">
        <w:r>
          <w:rPr>
            <w:rStyle w:val="Hyperlink"/>
          </w:rPr>
          <w:t>2002</w:t>
        </w:r>
      </w:hyperlink>
      <w:r>
        <w:t>)); however, energetically, algae is a higher quality food source and is preferentially assimilated into higher trophic levels (Macarelli &amp; others (</w:t>
      </w:r>
      <w:hyperlink w:anchor="ref-Macarelli2011">
        <w:r>
          <w:rPr>
            <w:rStyle w:val="Hyperlink"/>
          </w:rPr>
          <w:t>2011</w:t>
        </w:r>
      </w:hyperlink>
      <w:r>
        <w:t xml:space="preserve">)). Primary consumers mediate basal carbon availability for higher trophic levels and, in </w:t>
      </w:r>
      <w:ins w:id="59" w:author="Microsoft Office User" w:date="2019-10-23T12:19:00Z">
        <w:r w:rsidR="00C305C5">
          <w:t xml:space="preserve">temperate </w:t>
        </w:r>
      </w:ins>
      <w:r>
        <w:t xml:space="preserve">streams, primary consumers are dominated by macroinvertebrates, a major food resource for insectivorous fish. Because macroinvertebrates play a crucial role in mediating food web interactions, understanding their community dynamics and functional diveristy can provide key insights into broader ecosystem </w:t>
      </w:r>
      <w:ins w:id="60" w:author="Microsoft Office User" w:date="2019-10-23T12:21:00Z">
        <w:r w:rsidR="00C305C5">
          <w:t xml:space="preserve">and food web </w:t>
        </w:r>
      </w:ins>
      <w:del w:id="61" w:author="Microsoft Office User" w:date="2019-10-23T12:21:00Z">
        <w:r w:rsidDel="00C305C5">
          <w:delText>functioning</w:delText>
        </w:r>
      </w:del>
      <w:ins w:id="62" w:author="Microsoft Office User" w:date="2019-10-23T12:21:00Z">
        <w:r w:rsidR="00C305C5">
          <w:t>functions</w:t>
        </w:r>
      </w:ins>
      <w:r>
        <w:t xml:space="preserve">. Invertebrates in the scraper functional feeding group in particular have evolved specialized mouthparts for consuming benthic algal biofilms (periphyton), and increases in algal </w:t>
      </w:r>
      <w:r>
        <w:lastRenderedPageBreak/>
        <w:t xml:space="preserve">production in high light areas </w:t>
      </w:r>
      <w:del w:id="63" w:author="Microsoft Office User" w:date="2019-10-23T12:21:00Z">
        <w:r w:rsidDel="00C305C5">
          <w:delText xml:space="preserve">can </w:delText>
        </w:r>
      </w:del>
      <w:ins w:id="64" w:author="Microsoft Office User" w:date="2019-10-23T12:21:00Z">
        <w:r w:rsidR="00C305C5">
          <w:t xml:space="preserve">are expected to </w:t>
        </w:r>
      </w:ins>
      <w:r>
        <w:t>elicit a positive response among these scraping taxa (Liess, Le Gros, Wagenhoff, Townsend, &amp; Matthaei (</w:t>
      </w:r>
      <w:hyperlink w:anchor="ref-liess2012">
        <w:r>
          <w:rPr>
            <w:rStyle w:val="Hyperlink"/>
          </w:rPr>
          <w:t>2012</w:t>
        </w:r>
      </w:hyperlink>
      <w:r>
        <w:t>)).</w:t>
      </w:r>
    </w:p>
    <w:p w14:paraId="43DCAA5F" w14:textId="77777777" w:rsidR="004B00AD" w:rsidRDefault="00ED4651">
      <w:pPr>
        <w:pStyle w:val="BodyText"/>
      </w:pPr>
      <w:r>
        <w:t>Macroinvertebrate community data have historically been used to evaluate stream health. Indicies such as the B-IBI (benthic index of biological integrity) rely on total taxa richness and taxa richness of key families, such as Ephemeroptera, Plecoptera and Trichoptera (EPT taxa) to evaluate the biological condition of streams. Other indicies such as the EPT index focus on proportional abundance of taxa known to be sensitive to environmental disturbances. More broadly, an assesement of the whole community can be used to evaluate overall food web and ecosystem responses to a multitude of variables. For example, studies using nonmetric multidimensional scaling (NMS) have assessed community responses along a variety of environmental gradients (M. B. Cole, Russell, &amp; Mabee (</w:t>
      </w:r>
      <w:hyperlink w:anchor="ref-Cole2003">
        <w:r>
          <w:rPr>
            <w:rStyle w:val="Hyperlink"/>
          </w:rPr>
          <w:t>2003</w:t>
        </w:r>
      </w:hyperlink>
      <w:r>
        <w:t>), Purcell et al. (</w:t>
      </w:r>
      <w:hyperlink w:anchor="ref-Purcell2009">
        <w:r>
          <w:rPr>
            <w:rStyle w:val="Hyperlink"/>
          </w:rPr>
          <w:t>2009</w:t>
        </w:r>
      </w:hyperlink>
      <w:r>
        <w:t>)).</w:t>
      </w:r>
      <w:ins w:id="65" w:author="Microsoft Office User" w:date="2019-10-23T12:22:00Z">
        <w:r w:rsidR="00C305C5">
          <w:t xml:space="preserve"> And found. . . </w:t>
        </w:r>
      </w:ins>
    </w:p>
    <w:p w14:paraId="0380D37C" w14:textId="77777777" w:rsidR="004B00AD" w:rsidRDefault="00ED4651">
      <w:pPr>
        <w:pStyle w:val="BodyText"/>
      </w:pPr>
      <w:r>
        <w:t xml:space="preserve">In headwater streams, the benthic invertebrate community represents the primary food source for trout, </w:t>
      </w:r>
      <w:commentRangeStart w:id="66"/>
      <w:r>
        <w:t xml:space="preserve">although this may vary seasonally </w:t>
      </w:r>
      <w:commentRangeEnd w:id="66"/>
      <w:r w:rsidR="00C305C5">
        <w:rPr>
          <w:rStyle w:val="CommentReference"/>
        </w:rPr>
        <w:commentReference w:id="66"/>
      </w:r>
      <w:r>
        <w:t>(</w:t>
      </w:r>
      <w:proofErr w:type="spellStart"/>
      <w:r>
        <w:t>Syrjänen</w:t>
      </w:r>
      <w:proofErr w:type="spellEnd"/>
      <w:r>
        <w:t xml:space="preserve">, </w:t>
      </w:r>
      <w:proofErr w:type="spellStart"/>
      <w:r>
        <w:t>Korsu</w:t>
      </w:r>
      <w:proofErr w:type="spellEnd"/>
      <w:r>
        <w:t xml:space="preserve">, </w:t>
      </w:r>
      <w:proofErr w:type="spellStart"/>
      <w:r>
        <w:t>Louhi</w:t>
      </w:r>
      <w:proofErr w:type="spellEnd"/>
      <w:r>
        <w:t>, Paavola, &amp; Muotka (</w:t>
      </w:r>
      <w:hyperlink w:anchor="ref-Syrjanen2011">
        <w:r>
          <w:rPr>
            <w:rStyle w:val="Hyperlink"/>
          </w:rPr>
          <w:t>2011</w:t>
        </w:r>
      </w:hyperlink>
      <w:r>
        <w:t>)). Interspecific interactions between trout and invertebrates can alter the benthic community as trout foraging (Dahl (</w:t>
      </w:r>
      <w:hyperlink w:anchor="ref-Dahl1998">
        <w:r>
          <w:rPr>
            <w:rStyle w:val="Hyperlink"/>
          </w:rPr>
          <w:t>1998</w:t>
        </w:r>
      </w:hyperlink>
      <w:r>
        <w:t xml:space="preserve">)), or </w:t>
      </w:r>
      <w:ins w:id="67" w:author="Microsoft Office User" w:date="2019-10-23T12:33:00Z">
        <w:r w:rsidR="00C305C5">
          <w:t xml:space="preserve">as fish </w:t>
        </w:r>
      </w:ins>
      <w:del w:id="68" w:author="Microsoft Office User" w:date="2019-10-23T12:34:00Z">
        <w:r w:rsidDel="00C305C5">
          <w:delText>presence selects against</w:delText>
        </w:r>
      </w:del>
      <w:ins w:id="69" w:author="Microsoft Office User" w:date="2019-10-23T12:34:00Z">
        <w:r w:rsidR="00C305C5">
          <w:t>alters the behavior of</w:t>
        </w:r>
      </w:ins>
      <w:r>
        <w:t xml:space="preserve"> invertebrates vulnerable to trout predation (Peckarsky &amp; McIntosh (</w:t>
      </w:r>
      <w:hyperlink w:anchor="ref-Peckarsky1998">
        <w:r>
          <w:rPr>
            <w:rStyle w:val="Hyperlink"/>
          </w:rPr>
          <w:t>1998</w:t>
        </w:r>
      </w:hyperlink>
      <w:r>
        <w:t>)). Depending on the taxa present, top-down pressures on the invertebrate community may relieve algae from invertebrate grazing</w:t>
      </w:r>
      <w:ins w:id="70" w:author="Microsoft Office User" w:date="2019-10-23T12:25:00Z">
        <w:r w:rsidR="00C305C5">
          <w:t xml:space="preserve"> and </w:t>
        </w:r>
      </w:ins>
      <w:ins w:id="71" w:author="Microsoft Office User" w:date="2019-10-23T12:26:00Z">
        <w:r w:rsidR="00C305C5">
          <w:t>ultimately increase</w:t>
        </w:r>
      </w:ins>
      <w:ins w:id="72" w:author="Microsoft Office User" w:date="2019-10-23T12:25:00Z">
        <w:r w:rsidR="00C305C5">
          <w:t xml:space="preserve"> benthic </w:t>
        </w:r>
      </w:ins>
      <w:ins w:id="73" w:author="Microsoft Office User" w:date="2019-10-23T12:26:00Z">
        <w:r w:rsidR="00C305C5">
          <w:t xml:space="preserve">biofilm </w:t>
        </w:r>
      </w:ins>
      <w:ins w:id="74" w:author="Microsoft Office User" w:date="2019-10-23T12:25:00Z">
        <w:r w:rsidR="00C305C5">
          <w:t>standing stocks (</w:t>
        </w:r>
        <w:proofErr w:type="spellStart"/>
        <w:r w:rsidR="00C305C5">
          <w:t>Fleck</w:t>
        </w:r>
      </w:ins>
      <w:ins w:id="75" w:author="Microsoft Office User" w:date="2019-10-23T12:26:00Z">
        <w:r w:rsidR="00C305C5">
          <w:t>er</w:t>
        </w:r>
        <w:proofErr w:type="spellEnd"/>
        <w:r w:rsidR="00C305C5">
          <w:t xml:space="preserve"> trophic cascade work from NZ or something from Eel River – but I think that work is</w:t>
        </w:r>
      </w:ins>
      <w:ins w:id="76" w:author="Microsoft Office User" w:date="2019-10-23T12:27:00Z">
        <w:r w:rsidR="00C305C5">
          <w:t xml:space="preserve"> more on floods</w:t>
        </w:r>
      </w:ins>
      <w:ins w:id="77" w:author="Microsoft Office User" w:date="2019-10-23T12:26:00Z">
        <w:r w:rsidR="00C305C5">
          <w:t>)</w:t>
        </w:r>
      </w:ins>
      <w:r>
        <w:t xml:space="preserve">. In headwater streams trout are oportunistic foragers, and consumption tends to be biased </w:t>
      </w:r>
      <w:del w:id="78" w:author="Microsoft Office User" w:date="2019-10-23T12:34:00Z">
        <w:r w:rsidDel="00C305C5">
          <w:delText xml:space="preserve">against </w:delText>
        </w:r>
      </w:del>
      <w:ins w:id="79" w:author="Microsoft Office User" w:date="2019-10-23T12:34:00Z">
        <w:r w:rsidR="00C305C5">
          <w:t xml:space="preserve">toward </w:t>
        </w:r>
      </w:ins>
      <w:r>
        <w:t xml:space="preserve">large invertebrates. Additionally, cutthroat trout, the dominant fish species in Cascade headwaters, are visual predators typically feeding from the water column. Because salmonids are visual predators, their feeding efficiency can be influenced by </w:t>
      </w:r>
      <w:del w:id="80" w:author="Microsoft Office User" w:date="2019-10-23T12:35:00Z">
        <w:r w:rsidDel="00C305C5">
          <w:delText xml:space="preserve">light conditions and </w:delText>
        </w:r>
      </w:del>
      <w:r>
        <w:t>visibility (</w:t>
      </w:r>
      <w:proofErr w:type="spellStart"/>
      <w:r>
        <w:t>Wilzbach</w:t>
      </w:r>
      <w:proofErr w:type="spellEnd"/>
      <w:r>
        <w:t>, Cummins, &amp; Hall (</w:t>
      </w:r>
      <w:hyperlink w:anchor="ref-Wilzbach1986">
        <w:r>
          <w:rPr>
            <w:rStyle w:val="Hyperlink"/>
          </w:rPr>
          <w:t>1986</w:t>
        </w:r>
      </w:hyperlink>
      <w:r>
        <w:t>))</w:t>
      </w:r>
      <w:ins w:id="81" w:author="Microsoft Office User" w:date="2019-10-23T12:34:00Z">
        <w:r w:rsidR="00C305C5">
          <w:t xml:space="preserve"> which </w:t>
        </w:r>
      </w:ins>
      <w:ins w:id="82" w:author="Microsoft Office User" w:date="2019-10-23T12:35:00Z">
        <w:r w:rsidR="00C305C5">
          <w:t>is</w:t>
        </w:r>
      </w:ins>
      <w:ins w:id="83" w:author="Microsoft Office User" w:date="2019-10-23T12:34:00Z">
        <w:r w:rsidR="00C305C5">
          <w:t xml:space="preserve"> influenced by light</w:t>
        </w:r>
      </w:ins>
      <w:ins w:id="84" w:author="Microsoft Office User" w:date="2019-10-23T12:35:00Z">
        <w:r w:rsidR="00C305C5">
          <w:t xml:space="preserve"> conditions</w:t>
        </w:r>
      </w:ins>
      <w:r>
        <w:t>, therefore gaps have the potential to affect fish feeding not only though potential increases in scraper invertebrate food resources, but also by increasing foraging capture rates of all taxa and functional feeding groups.</w:t>
      </w:r>
      <w:ins w:id="85" w:author="Microsoft Office User" w:date="2019-10-23T12:35:00Z">
        <w:r w:rsidR="00C305C5">
          <w:t xml:space="preserve"> We expected . . .</w:t>
        </w:r>
      </w:ins>
    </w:p>
    <w:p w14:paraId="003DEEC7" w14:textId="0C9CFD3E" w:rsidR="004B00AD" w:rsidRDefault="00C305C5">
      <w:pPr>
        <w:pStyle w:val="BodyText"/>
      </w:pPr>
      <w:ins w:id="86" w:author="Microsoft Office User" w:date="2019-10-23T12:41:00Z">
        <w:r>
          <w:t xml:space="preserve">While </w:t>
        </w:r>
      </w:ins>
      <w:ins w:id="87" w:author="Microsoft Office User" w:date="2019-10-23T12:43:00Z">
        <w:r>
          <w:t xml:space="preserve">some </w:t>
        </w:r>
      </w:ins>
      <w:ins w:id="88" w:author="Microsoft Office User" w:date="2019-10-23T12:41:00Z">
        <w:r>
          <w:t>studies on forest clearing have demonstrated that there can be</w:t>
        </w:r>
      </w:ins>
      <w:ins w:id="89" w:author="Cedar Mackaness" w:date="2019-10-27T16:16:00Z">
        <w:r w:rsidR="002B716A">
          <w:t xml:space="preserve"> reach-scale </w:t>
        </w:r>
      </w:ins>
      <w:ins w:id="90" w:author="Microsoft Office User" w:date="2019-10-23T12:41:00Z">
        <w:del w:id="91" w:author="Cedar Mackaness" w:date="2019-10-27T16:16:00Z">
          <w:r w:rsidDel="002B716A">
            <w:delText xml:space="preserve"> an </w:delText>
          </w:r>
        </w:del>
        <w:r>
          <w:t>increase in benthic primary producers, invertebrates, and even trout</w:t>
        </w:r>
      </w:ins>
      <w:ins w:id="92" w:author="Cedar Mackaness" w:date="2019-10-27T16:07:00Z">
        <w:r w:rsidR="002B716A">
          <w:t xml:space="preserve"> </w:t>
        </w:r>
      </w:ins>
      <w:ins w:id="93" w:author="Microsoft Office User" w:date="2019-10-23T12:41:00Z">
        <w:del w:id="94" w:author="Cedar Mackaness" w:date="2019-10-27T16:16:00Z">
          <w:r w:rsidDel="002B716A">
            <w:delText xml:space="preserve"> </w:delText>
          </w:r>
        </w:del>
      </w:ins>
      <w:ins w:id="95" w:author="Microsoft Office User" w:date="2019-10-23T12:42:00Z">
        <w:del w:id="96" w:author="Cedar Mackaness" w:date="2019-10-27T16:16:00Z">
          <w:r w:rsidDel="002B716A">
            <w:delText xml:space="preserve">reach-scale </w:delText>
          </w:r>
        </w:del>
        <w:r>
          <w:t>when the system</w:t>
        </w:r>
      </w:ins>
      <w:ins w:id="97" w:author="Microsoft Office User" w:date="2019-10-23T12:41:00Z">
        <w:r>
          <w:t xml:space="preserve"> is released from light limitation (Murphy &amp; Hall (</w:t>
        </w:r>
        <w:r>
          <w:fldChar w:fldCharType="begin"/>
        </w:r>
        <w:r>
          <w:instrText xml:space="preserve"> HYPERLINK \l "ref-Murphy1981" \h </w:instrText>
        </w:r>
        <w:r>
          <w:fldChar w:fldCharType="separate"/>
        </w:r>
        <w:r>
          <w:rPr>
            <w:rStyle w:val="Hyperlink"/>
          </w:rPr>
          <w:t>1981</w:t>
        </w:r>
        <w:r>
          <w:rPr>
            <w:rStyle w:val="Hyperlink"/>
          </w:rPr>
          <w:fldChar w:fldCharType="end"/>
        </w:r>
        <w:r>
          <w:t>)</w:t>
        </w:r>
      </w:ins>
      <w:ins w:id="98" w:author="Microsoft Office User" w:date="2019-10-23T12:43:00Z">
        <w:r>
          <w:t xml:space="preserve"> </w:t>
        </w:r>
        <w:proofErr w:type="spellStart"/>
        <w:r>
          <w:t>Wooton</w:t>
        </w:r>
        <w:proofErr w:type="spellEnd"/>
        <w:r>
          <w:t xml:space="preserve"> et al. </w:t>
        </w:r>
      </w:ins>
      <w:ins w:id="99" w:author="Microsoft Office User" w:date="2019-10-23T12:41:00Z">
        <w:r>
          <w:t>),</w:t>
        </w:r>
      </w:ins>
      <w:ins w:id="100" w:author="Microsoft Office User" w:date="2019-10-23T12:44:00Z">
        <w:r w:rsidRPr="00C305C5">
          <w:t xml:space="preserve"> </w:t>
        </w:r>
        <w:del w:id="101" w:author="Cedar Mackaness" w:date="2019-10-27T16:08:00Z">
          <w:r w:rsidDel="00406E1E">
            <w:delText>T</w:delText>
          </w:r>
        </w:del>
        <w:del w:id="102" w:author="Cedar Mackaness" w:date="2019-10-27T16:11:00Z">
          <w:r w:rsidDel="000D4B92">
            <w:delText xml:space="preserve">he increases in light associated with </w:delText>
          </w:r>
        </w:del>
      </w:ins>
      <w:commentRangeStart w:id="103"/>
      <w:del w:id="104" w:author="Cedar Mackaness" w:date="2019-10-27T16:11:00Z">
        <w:r w:rsidR="00ED4651" w:rsidDel="000D4B92">
          <w:delText>C</w:delText>
        </w:r>
      </w:del>
      <w:ins w:id="105" w:author="Microsoft Office User" w:date="2019-10-23T12:42:00Z">
        <w:del w:id="106" w:author="Cedar Mackaness" w:date="2019-10-27T16:11:00Z">
          <w:r w:rsidDel="000D4B92">
            <w:delText>c</w:delText>
          </w:r>
        </w:del>
      </w:ins>
      <w:del w:id="107" w:author="Cedar Mackaness" w:date="2019-10-27T16:11:00Z">
        <w:r w:rsidR="00ED4651" w:rsidDel="000D4B92">
          <w:delText xml:space="preserve">lear-cut </w:delText>
        </w:r>
      </w:del>
      <w:r w:rsidR="00ED4651">
        <w:t>harvest</w:t>
      </w:r>
      <w:ins w:id="108" w:author="Microsoft Office User" w:date="2019-10-23T12:44:00Z">
        <w:r>
          <w:t>ing</w:t>
        </w:r>
      </w:ins>
      <w:del w:id="109" w:author="Microsoft Office User" w:date="2019-10-23T12:44:00Z">
        <w:r w:rsidR="00ED4651" w:rsidDel="00C305C5">
          <w:delText>s</w:delText>
        </w:r>
      </w:del>
      <w:r w:rsidR="00ED4651">
        <w:t xml:space="preserve"> </w:t>
      </w:r>
      <w:del w:id="110" w:author="Microsoft Office User" w:date="2019-10-23T12:44:00Z">
        <w:r w:rsidR="00ED4651" w:rsidDel="00C305C5">
          <w:delText xml:space="preserve">without </w:delText>
        </w:r>
      </w:del>
      <w:ins w:id="111" w:author="Cedar Mackaness" w:date="2019-10-27T16:11:00Z">
        <w:r w:rsidR="000D4B92">
          <w:t>with</w:t>
        </w:r>
      </w:ins>
      <w:ins w:id="112" w:author="Microsoft Office User" w:date="2019-10-23T12:44:00Z">
        <w:del w:id="113" w:author="Cedar Mackaness" w:date="2019-10-27T16:11:00Z">
          <w:r w:rsidDel="000D4B92">
            <w:delText>in</w:delText>
          </w:r>
        </w:del>
      </w:ins>
      <w:ins w:id="114" w:author="Cedar Mackaness" w:date="2019-10-27T16:16:00Z">
        <w:r w:rsidR="002B716A">
          <w:t xml:space="preserve">out streamside </w:t>
        </w:r>
      </w:ins>
      <w:ins w:id="115" w:author="Microsoft Office User" w:date="2019-10-23T12:44:00Z">
        <w:del w:id="116" w:author="Cedar Mackaness" w:date="2019-10-27T16:16:00Z">
          <w:r w:rsidDel="002B716A">
            <w:delText xml:space="preserve"> the absence of streamside </w:delText>
          </w:r>
        </w:del>
      </w:ins>
      <w:r w:rsidR="00ED4651">
        <w:t xml:space="preserve">buffers </w:t>
      </w:r>
      <w:del w:id="117" w:author="Microsoft Office User" w:date="2019-10-23T12:44:00Z">
        <w:r w:rsidR="00ED4651" w:rsidDel="00C305C5">
          <w:delText xml:space="preserve">and </w:delText>
        </w:r>
      </w:del>
      <w:del w:id="118" w:author="Microsoft Office User" w:date="2019-10-23T12:42:00Z">
        <w:r w:rsidR="00ED4651" w:rsidDel="00C305C5">
          <w:delText xml:space="preserve">the resultant reach-level increase in stream light can increase stream primary and secondary productivity, but </w:delText>
        </w:r>
      </w:del>
      <w:ins w:id="119" w:author="Microsoft Office User" w:date="2019-10-23T12:44:00Z">
        <w:del w:id="120" w:author="Cedar Mackaness" w:date="2019-10-27T16:12:00Z">
          <w:r w:rsidDel="000D4B92">
            <w:delText>ha</w:delText>
          </w:r>
        </w:del>
      </w:ins>
      <w:ins w:id="121" w:author="Microsoft Office User" w:date="2019-10-23T12:45:00Z">
        <w:del w:id="122" w:author="Cedar Mackaness" w:date="2019-10-27T16:12:00Z">
          <w:r w:rsidDel="000D4B92">
            <w:delText>ve</w:delText>
          </w:r>
        </w:del>
      </w:ins>
      <w:ins w:id="123" w:author="Microsoft Office User" w:date="2019-10-23T12:44:00Z">
        <w:del w:id="124" w:author="Cedar Mackaness" w:date="2019-10-27T16:12:00Z">
          <w:r w:rsidDel="000D4B92">
            <w:delText xml:space="preserve"> also been shown </w:delText>
          </w:r>
        </w:del>
      </w:ins>
      <w:ins w:id="125" w:author="Microsoft Office User" w:date="2019-10-23T12:45:00Z">
        <w:del w:id="126" w:author="Cedar Mackaness" w:date="2019-10-27T16:12:00Z">
          <w:r w:rsidDel="000D4B92">
            <w:delText xml:space="preserve">to </w:delText>
          </w:r>
        </w:del>
      </w:ins>
      <w:ins w:id="127" w:author="Microsoft Office User" w:date="2019-10-23T12:44:00Z">
        <w:r>
          <w:t xml:space="preserve">consistently </w:t>
        </w:r>
      </w:ins>
      <w:del w:id="128" w:author="Microsoft Office User" w:date="2019-10-23T12:44:00Z">
        <w:r w:rsidR="00ED4651" w:rsidDel="00C305C5">
          <w:delText xml:space="preserve">increases in light </w:delText>
        </w:r>
      </w:del>
      <w:del w:id="129" w:author="Microsoft Office User" w:date="2019-10-23T12:45:00Z">
        <w:r w:rsidR="00ED4651" w:rsidDel="00C305C5">
          <w:delText xml:space="preserve">also </w:delText>
        </w:r>
      </w:del>
      <w:r w:rsidR="00ED4651">
        <w:t>lead</w:t>
      </w:r>
      <w:ins w:id="130" w:author="Cedar Mackaness" w:date="2019-10-27T16:12:00Z">
        <w:r w:rsidR="000D4B92">
          <w:t>s</w:t>
        </w:r>
      </w:ins>
      <w:r w:rsidR="00ED4651">
        <w:t xml:space="preserve"> to increases in temperature</w:t>
      </w:r>
      <w:ins w:id="131" w:author="Microsoft Office User" w:date="2019-10-23T12:50:00Z">
        <w:r>
          <w:t>, losses of large wood habitat,</w:t>
        </w:r>
      </w:ins>
      <w:ins w:id="132" w:author="Microsoft Office User" w:date="2019-10-23T12:45:00Z">
        <w:r>
          <w:t xml:space="preserve"> and</w:t>
        </w:r>
      </w:ins>
      <w:del w:id="133" w:author="Microsoft Office User" w:date="2019-10-23T12:45:00Z">
        <w:r w:rsidR="00ED4651" w:rsidDel="00C305C5">
          <w:delText xml:space="preserve">, and cutting to the stream edge can increase </w:delText>
        </w:r>
      </w:del>
      <w:ins w:id="134" w:author="Microsoft Office User" w:date="2019-10-23T12:45:00Z">
        <w:r>
          <w:t xml:space="preserve"> </w:t>
        </w:r>
      </w:ins>
      <w:ins w:id="135" w:author="Microsoft Office User" w:date="2019-10-23T12:50:00Z">
        <w:r>
          <w:t xml:space="preserve">increases in stream </w:t>
        </w:r>
      </w:ins>
      <w:r w:rsidR="00ED4651">
        <w:t>sediment loads.</w:t>
      </w:r>
      <w:ins w:id="136" w:author="Microsoft Office User" w:date="2019-10-23T12:43:00Z">
        <w:r>
          <w:t xml:space="preserve">  Increased temperatures</w:t>
        </w:r>
      </w:ins>
      <w:ins w:id="137" w:author="Microsoft Office User" w:date="2019-10-23T12:50:00Z">
        <w:r>
          <w:t xml:space="preserve">, </w:t>
        </w:r>
      </w:ins>
      <w:ins w:id="138" w:author="Microsoft Office User" w:date="2019-10-23T12:43:00Z">
        <w:r>
          <w:t>increased sediment loading</w:t>
        </w:r>
      </w:ins>
      <w:ins w:id="139" w:author="Microsoft Office User" w:date="2019-10-23T12:50:00Z">
        <w:r>
          <w:t xml:space="preserve">, and reduced habitat complexity </w:t>
        </w:r>
      </w:ins>
      <w:ins w:id="140" w:author="Microsoft Office User" w:date="2019-10-23T12:43:00Z">
        <w:r>
          <w:t xml:space="preserve">can be detrimental to many headwater </w:t>
        </w:r>
      </w:ins>
      <w:ins w:id="141" w:author="Microsoft Office User" w:date="2019-10-23T12:50:00Z">
        <w:r>
          <w:t>species</w:t>
        </w:r>
      </w:ins>
      <w:ins w:id="142" w:author="Cedar Mackaness" w:date="2019-10-27T16:28:00Z">
        <w:r w:rsidR="00FE0009">
          <w:t>. G</w:t>
        </w:r>
      </w:ins>
      <w:ins w:id="143" w:author="Microsoft Office User" w:date="2019-10-23T12:45:00Z">
        <w:del w:id="144" w:author="Cedar Mackaness" w:date="2019-10-27T16:28:00Z">
          <w:r w:rsidDel="00FE0009">
            <w:delText>, and g</w:delText>
          </w:r>
        </w:del>
      </w:ins>
      <w:del w:id="145" w:author="Microsoft Office User" w:date="2019-10-23T12:45:00Z">
        <w:r w:rsidR="00ED4651" w:rsidDel="00C305C5">
          <w:delText xml:space="preserve"> G</w:delText>
        </w:r>
      </w:del>
      <w:r w:rsidR="00ED4651">
        <w:t>iven these negative impacts, clear-cutting adjacent to streams is no longer a common practice in the Pacific Northwest</w:t>
      </w:r>
      <w:ins w:id="146" w:author="Microsoft Office User" w:date="2019-10-23T12:51:00Z">
        <w:r>
          <w:t xml:space="preserve"> and many streams have riparian buffers that maintain some stream shading</w:t>
        </w:r>
      </w:ins>
      <w:r w:rsidR="00ED4651">
        <w:t xml:space="preserve">. </w:t>
      </w:r>
      <w:ins w:id="147" w:author="Microsoft Office User" w:date="2019-10-23T12:45:00Z">
        <w:r>
          <w:t xml:space="preserve"> </w:t>
        </w:r>
      </w:ins>
      <w:ins w:id="148" w:author="Microsoft Office User" w:date="2019-10-23T12:47:00Z">
        <w:r>
          <w:t>T</w:t>
        </w:r>
      </w:ins>
      <w:ins w:id="149" w:author="Microsoft Office User" w:date="2019-10-23T12:46:00Z">
        <w:r>
          <w:t xml:space="preserve">he streamside forests that are recovering from stand replacing clearing or from natural stand-replacing events over the past century </w:t>
        </w:r>
      </w:ins>
      <w:del w:id="150" w:author="Microsoft Office User" w:date="2019-10-23T12:47:00Z">
        <w:r w:rsidR="00ED4651" w:rsidDel="00C305C5">
          <w:delText xml:space="preserve">In unmanaged forests, and in recently implemented riparian buffers, stands are recovering from past land clearing, and </w:delText>
        </w:r>
      </w:del>
      <w:r w:rsidR="00ED4651">
        <w:t>are currently in the early to mid</w:t>
      </w:r>
      <w:ins w:id="151" w:author="Microsoft Office User" w:date="2019-10-23T12:47:00Z">
        <w:r>
          <w:t>dle</w:t>
        </w:r>
      </w:ins>
      <w:del w:id="152" w:author="Microsoft Office User" w:date="2019-10-23T12:47:00Z">
        <w:r w:rsidR="00ED4651" w:rsidDel="00C305C5">
          <w:delText>-seral</w:delText>
        </w:r>
      </w:del>
      <w:r w:rsidR="00ED4651">
        <w:t xml:space="preserve"> stage</w:t>
      </w:r>
      <w:ins w:id="153" w:author="Microsoft Office User" w:date="2019-10-23T12:47:00Z">
        <w:r>
          <w:t>s</w:t>
        </w:r>
      </w:ins>
      <w:r w:rsidR="00ED4651">
        <w:t xml:space="preserve"> of development</w:t>
      </w:r>
      <w:ins w:id="154" w:author="Microsoft Office User" w:date="2019-10-23T12:48:00Z">
        <w:r>
          <w:t xml:space="preserve"> </w:t>
        </w:r>
      </w:ins>
      <w:del w:id="155" w:author="Microsoft Office User" w:date="2019-10-23T12:48:00Z">
        <w:r w:rsidR="00ED4651" w:rsidDel="00C305C5">
          <w:delText xml:space="preserve"> </w:delText>
        </w:r>
      </w:del>
      <w:r w:rsidR="00ED4651">
        <w:t>with dense homogenous canopy cover and low stream light (M. J. Kaylor et al. (</w:t>
      </w:r>
      <w:hyperlink w:anchor="ref-Kaylor2017FS">
        <w:r w:rsidR="00ED4651">
          <w:rPr>
            <w:rStyle w:val="Hyperlink"/>
          </w:rPr>
          <w:t>2017</w:t>
        </w:r>
      </w:hyperlink>
      <w:r w:rsidR="00ED4651">
        <w:t>)). Canopy gaps will begin developing naturally along streams as stands mature, and restoration efforts focused on emulating natural disturbance may expedite forest shifts toward late-succession and old-growth structural conditions (</w:t>
      </w:r>
      <w:proofErr w:type="spellStart"/>
      <w:r w:rsidR="00ED4651">
        <w:t>Kreutzweiser</w:t>
      </w:r>
      <w:proofErr w:type="spellEnd"/>
      <w:r w:rsidR="00ED4651">
        <w:t>, Sibley, Richardson, &amp; Gordon (</w:t>
      </w:r>
      <w:hyperlink w:anchor="ref-Kreutzweiser2012">
        <w:r w:rsidR="00ED4651">
          <w:rPr>
            <w:rStyle w:val="Hyperlink"/>
          </w:rPr>
          <w:t>2012</w:t>
        </w:r>
      </w:hyperlink>
      <w:r w:rsidR="00ED4651">
        <w:t xml:space="preserve">)). </w:t>
      </w:r>
      <w:del w:id="156" w:author="Microsoft Office User" w:date="2019-10-23T12:41:00Z">
        <w:r w:rsidR="00ED4651" w:rsidDel="00C305C5">
          <w:delText xml:space="preserve">While studies on reach-scale forest clearing demonstrate </w:delText>
        </w:r>
      </w:del>
      <w:del w:id="157" w:author="Microsoft Office User" w:date="2019-10-23T12:40:00Z">
        <w:r w:rsidR="00ED4651" w:rsidDel="00C305C5">
          <w:delText>a clear response in</w:delText>
        </w:r>
      </w:del>
      <w:del w:id="158" w:author="Microsoft Office User" w:date="2019-10-23T12:41:00Z">
        <w:r w:rsidR="00ED4651" w:rsidDel="00C305C5">
          <w:delText xml:space="preserve"> benthic primary producers, invertebrates, and trout </w:delText>
        </w:r>
      </w:del>
      <w:del w:id="159" w:author="Microsoft Office User" w:date="2019-10-23T12:40:00Z">
        <w:r w:rsidR="00ED4651" w:rsidDel="00C305C5">
          <w:delText xml:space="preserve">to </w:delText>
        </w:r>
      </w:del>
      <w:del w:id="160" w:author="Microsoft Office User" w:date="2019-10-23T12:41:00Z">
        <w:r w:rsidR="00ED4651" w:rsidDel="00C305C5">
          <w:delText>release from light limitation (Murphy &amp; Hall (</w:delText>
        </w:r>
        <w:r w:rsidR="00ED4651" w:rsidDel="00C305C5">
          <w:fldChar w:fldCharType="begin"/>
        </w:r>
        <w:r w:rsidR="00ED4651" w:rsidDel="00C305C5">
          <w:delInstrText xml:space="preserve"> HYPERLINK \l "ref-Murphy1981" \h </w:delInstrText>
        </w:r>
        <w:r w:rsidR="00ED4651" w:rsidDel="00C305C5">
          <w:fldChar w:fldCharType="separate"/>
        </w:r>
        <w:r w:rsidR="00ED4651" w:rsidDel="00C305C5">
          <w:rPr>
            <w:rStyle w:val="Hyperlink"/>
          </w:rPr>
          <w:delText>1981</w:delText>
        </w:r>
        <w:r w:rsidR="00ED4651" w:rsidDel="00C305C5">
          <w:rPr>
            <w:rStyle w:val="Hyperlink"/>
          </w:rPr>
          <w:fldChar w:fldCharType="end"/>
        </w:r>
        <w:r w:rsidR="00ED4651" w:rsidDel="00C305C5">
          <w:delText xml:space="preserve">)), </w:delText>
        </w:r>
      </w:del>
      <w:del w:id="161" w:author="Microsoft Office User" w:date="2019-10-23T12:53:00Z">
        <w:r w:rsidR="00ED4651" w:rsidDel="00C305C5">
          <w:delText>this does not reflect future riparian conditions in most forested landscapes.</w:delText>
        </w:r>
      </w:del>
      <w:r w:rsidR="00ED4651">
        <w:t xml:space="preserve"> </w:t>
      </w:r>
      <w:ins w:id="162" w:author="Microsoft Office User" w:date="2019-10-23T12:38:00Z">
        <w:r>
          <w:t xml:space="preserve">With riparian forest protections, we expect </w:t>
        </w:r>
      </w:ins>
      <w:del w:id="163" w:author="Microsoft Office User" w:date="2019-10-23T12:38:00Z">
        <w:r w:rsidR="00ED4651" w:rsidDel="00C305C5">
          <w:delText>Rather</w:delText>
        </w:r>
      </w:del>
      <w:ins w:id="164" w:author="Microsoft Office User" w:date="2019-10-23T12:38:00Z">
        <w:r>
          <w:t>regenerating</w:t>
        </w:r>
      </w:ins>
      <w:ins w:id="165" w:author="Microsoft Office User" w:date="2019-10-23T12:53:00Z">
        <w:r>
          <w:t xml:space="preserve"> streamside</w:t>
        </w:r>
      </w:ins>
      <w:del w:id="166" w:author="Microsoft Office User" w:date="2019-10-23T12:38:00Z">
        <w:r w:rsidR="00ED4651" w:rsidDel="00C305C5">
          <w:delText>, as</w:delText>
        </w:r>
      </w:del>
      <w:r w:rsidR="00ED4651">
        <w:t xml:space="preserve"> stands</w:t>
      </w:r>
      <w:ins w:id="167" w:author="Microsoft Office User" w:date="2019-10-23T12:38:00Z">
        <w:r>
          <w:t xml:space="preserve"> to continue to develop more </w:t>
        </w:r>
        <w:r>
          <w:lastRenderedPageBreak/>
          <w:t>complex struc</w:t>
        </w:r>
      </w:ins>
      <w:ins w:id="168" w:author="Microsoft Office User" w:date="2019-10-23T12:39:00Z">
        <w:r>
          <w:t>ture and eventually</w:t>
        </w:r>
      </w:ins>
      <w:r w:rsidR="00ED4651">
        <w:t xml:space="preserve"> progress toward late </w:t>
      </w:r>
      <w:del w:id="169" w:author="Cedar Mackaness" w:date="2019-10-27T16:31:00Z">
        <w:r w:rsidR="00ED4651" w:rsidDel="00E166A3">
          <w:delText>succesional</w:delText>
        </w:r>
      </w:del>
      <w:ins w:id="170" w:author="Cedar Mackaness" w:date="2019-10-27T16:31:00Z">
        <w:r w:rsidR="00E166A3">
          <w:t>successional</w:t>
        </w:r>
      </w:ins>
      <w:r w:rsidR="00ED4651">
        <w:t xml:space="preserve"> forest structure</w:t>
      </w:r>
      <w:ins w:id="171" w:author="Microsoft Office User" w:date="2019-10-23T12:54:00Z">
        <w:r>
          <w:t xml:space="preserve"> with</w:t>
        </w:r>
      </w:ins>
      <w:del w:id="172" w:author="Microsoft Office User" w:date="2019-10-23T12:54:00Z">
        <w:r w:rsidR="00ED4651" w:rsidDel="00C305C5">
          <w:delText>,</w:delText>
        </w:r>
      </w:del>
      <w:r w:rsidR="00ED4651">
        <w:t xml:space="preserve"> localized light patches </w:t>
      </w:r>
      <w:del w:id="173" w:author="Microsoft Office User" w:date="2019-10-23T12:54:00Z">
        <w:r w:rsidR="00ED4651" w:rsidDel="00C305C5">
          <w:delText xml:space="preserve">(as opposed to large openings) will become </w:delText>
        </w:r>
      </w:del>
      <w:ins w:id="174" w:author="Microsoft Office User" w:date="2019-10-23T12:54:00Z">
        <w:r>
          <w:t xml:space="preserve">of light associated with canopy gaps becoming </w:t>
        </w:r>
      </w:ins>
      <w:r w:rsidR="00ED4651">
        <w:t xml:space="preserve">increasingly </w:t>
      </w:r>
      <w:del w:id="175" w:author="Microsoft Office User" w:date="2019-10-23T12:54:00Z">
        <w:r w:rsidR="00ED4651" w:rsidDel="00C305C5">
          <w:delText>prevelant</w:delText>
        </w:r>
      </w:del>
      <w:ins w:id="176" w:author="Microsoft Office User" w:date="2019-10-23T12:54:00Z">
        <w:r>
          <w:t>prevalent</w:t>
        </w:r>
      </w:ins>
      <w:r w:rsidR="00ED4651">
        <w:t xml:space="preserve">. </w:t>
      </w:r>
      <w:ins w:id="177" w:author="Microsoft Office User" w:date="2019-10-23T12:54:00Z">
        <w:r>
          <w:t>Similarly</w:t>
        </w:r>
      </w:ins>
      <w:ins w:id="178" w:author="Cedar Mackaness" w:date="2019-10-27T16:34:00Z">
        <w:r w:rsidR="00A00D7B">
          <w:t>,</w:t>
        </w:r>
      </w:ins>
      <w:ins w:id="179" w:author="Microsoft Office User" w:date="2019-10-23T12:54:00Z">
        <w:r>
          <w:t xml:space="preserve"> in </w:t>
        </w:r>
      </w:ins>
      <w:ins w:id="180" w:author="Microsoft Office User" w:date="2019-10-23T12:55:00Z">
        <w:r>
          <w:t xml:space="preserve">management </w:t>
        </w:r>
      </w:ins>
      <w:ins w:id="181" w:author="Microsoft Office User" w:date="2019-10-23T12:54:00Z">
        <w:r>
          <w:t>areas with narrow</w:t>
        </w:r>
      </w:ins>
      <w:ins w:id="182" w:author="Microsoft Office User" w:date="2019-10-23T12:55:00Z">
        <w:del w:id="183" w:author="Cedar Mackaness" w:date="2019-10-27T16:34:00Z">
          <w:r w:rsidDel="00A00D7B">
            <w:delText>er</w:delText>
          </w:r>
        </w:del>
      </w:ins>
      <w:ins w:id="184" w:author="Microsoft Office User" w:date="2019-10-23T12:54:00Z">
        <w:r>
          <w:t xml:space="preserve"> buffers</w:t>
        </w:r>
      </w:ins>
      <w:ins w:id="185" w:author="Microsoft Office User" w:date="2019-10-23T12:55:00Z">
        <w:r>
          <w:t xml:space="preserve"> </w:t>
        </w:r>
        <w:del w:id="186" w:author="Cedar Mackaness" w:date="2019-10-27T16:34:00Z">
          <w:r w:rsidDel="00A00D7B">
            <w:delText xml:space="preserve">that may not fully shade the stream, </w:delText>
          </w:r>
        </w:del>
        <w:r>
          <w:t>we still expect a</w:t>
        </w:r>
      </w:ins>
      <w:ins w:id="187" w:author="Cedar Mackaness" w:date="2019-10-27T16:34:00Z">
        <w:r w:rsidR="00A00D7B">
          <w:t xml:space="preserve"> dynamic light environment</w:t>
        </w:r>
      </w:ins>
      <w:ins w:id="188" w:author="Microsoft Office User" w:date="2019-10-23T12:55:00Z">
        <w:del w:id="189" w:author="Cedar Mackaness" w:date="2019-10-27T16:34:00Z">
          <w:r w:rsidDel="00A00D7B">
            <w:delText xml:space="preserve"> patchy</w:delText>
          </w:r>
        </w:del>
        <w:r>
          <w:t xml:space="preserve"> </w:t>
        </w:r>
        <w:del w:id="190" w:author="Cedar Mackaness" w:date="2019-10-27T16:35:00Z">
          <w:r w:rsidDel="00A00D7B">
            <w:delText>increase in light</w:delText>
          </w:r>
        </w:del>
      </w:ins>
      <w:ins w:id="191" w:author="Microsoft Office User" w:date="2019-10-23T12:56:00Z">
        <w:del w:id="192" w:author="Cedar Mackaness" w:date="2019-10-27T16:35:00Z">
          <w:r w:rsidDel="00A00D7B">
            <w:delText xml:space="preserve"> in the stream</w:delText>
          </w:r>
        </w:del>
      </w:ins>
      <w:ins w:id="193" w:author="Microsoft Office User" w:date="2019-10-23T12:55:00Z">
        <w:del w:id="194" w:author="Cedar Mackaness" w:date="2019-10-27T16:35:00Z">
          <w:r w:rsidDel="00A00D7B">
            <w:delText xml:space="preserve"> </w:delText>
          </w:r>
        </w:del>
        <w:r>
          <w:t>associated with upland cutting</w:t>
        </w:r>
      </w:ins>
      <w:ins w:id="195" w:author="Cedar Mackaness" w:date="2019-10-27T16:38:00Z">
        <w:r w:rsidR="00AA3C19">
          <w:t xml:space="preserve"> as an open understory lets in low angle light.</w:t>
        </w:r>
      </w:ins>
      <w:ins w:id="196" w:author="Microsoft Office User" w:date="2019-10-23T12:55:00Z">
        <w:r>
          <w:t xml:space="preserve"> </w:t>
        </w:r>
      </w:ins>
      <w:ins w:id="197" w:author="Microsoft Office User" w:date="2019-10-23T12:56:00Z">
        <w:del w:id="198" w:author="Cedar Mackaness" w:date="2019-10-27T16:35:00Z">
          <w:r w:rsidDel="00A00D7B">
            <w:delText>rather than the wholesale increases that have been seen in the past</w:delText>
          </w:r>
        </w:del>
      </w:ins>
      <w:ins w:id="199" w:author="Microsoft Office User" w:date="2019-10-23T12:58:00Z">
        <w:del w:id="200" w:author="Cedar Mackaness" w:date="2019-10-27T16:35:00Z">
          <w:r w:rsidDel="00A00D7B">
            <w:delText xml:space="preserve">.  </w:delText>
          </w:r>
        </w:del>
        <w:r>
          <w:t xml:space="preserve">Whether due to natural stand development, efforts to increase forest structural complexity, or patches of shade along a stream created by </w:t>
        </w:r>
      </w:ins>
      <w:ins w:id="201" w:author="Microsoft Office User" w:date="2019-10-23T12:59:00Z">
        <w:r>
          <w:t xml:space="preserve">thinner buffers, we expect the light environment of forested streams to become </w:t>
        </w:r>
        <w:del w:id="202" w:author="Cedar Mackaness" w:date="2019-10-27T16:31:00Z">
          <w:r w:rsidDel="00E166A3">
            <w:delText>more patchy</w:delText>
          </w:r>
        </w:del>
      </w:ins>
      <w:ins w:id="203" w:author="Cedar Mackaness" w:date="2019-10-27T16:31:00Z">
        <w:r w:rsidR="00E166A3">
          <w:t>patchier</w:t>
        </w:r>
      </w:ins>
      <w:ins w:id="204" w:author="Microsoft Office User" w:date="2019-10-23T12:59:00Z">
        <w:r>
          <w:t xml:space="preserve"> in the coming years. While effects of large changes in canopy cover </w:t>
        </w:r>
      </w:ins>
      <w:ins w:id="205" w:author="Microsoft Office User" w:date="2019-10-23T13:00:00Z">
        <w:r>
          <w:t>(i.e. cutting all or nearly all of the riparian forest) have been studied in a number of cases,</w:t>
        </w:r>
      </w:ins>
      <w:del w:id="206" w:author="Microsoft Office User" w:date="2019-10-23T13:00:00Z">
        <w:r w:rsidR="00ED4651" w:rsidDel="00C305C5">
          <w:delText>T</w:delText>
        </w:r>
      </w:del>
      <w:ins w:id="207" w:author="Microsoft Office User" w:date="2019-10-23T13:00:00Z">
        <w:r>
          <w:t xml:space="preserve"> t</w:t>
        </w:r>
      </w:ins>
      <w:r w:rsidR="00ED4651">
        <w:t xml:space="preserve">he more moderate influence of </w:t>
      </w:r>
      <w:del w:id="208" w:author="Microsoft Office User" w:date="2019-10-23T13:00:00Z">
        <w:r w:rsidR="00ED4651" w:rsidDel="00C305C5">
          <w:delText xml:space="preserve">these </w:delText>
        </w:r>
      </w:del>
      <w:r w:rsidR="00ED4651">
        <w:t xml:space="preserve">small canopy gaps </w:t>
      </w:r>
      <w:ins w:id="209" w:author="Microsoft Office User" w:date="2019-10-23T13:00:00Z">
        <w:r>
          <w:t xml:space="preserve">and light patches </w:t>
        </w:r>
      </w:ins>
      <w:r w:rsidR="00ED4651">
        <w:t>on stream ecosystems has not been widely investigated, especially in an experimental context.</w:t>
      </w:r>
      <w:commentRangeEnd w:id="103"/>
      <w:r>
        <w:rPr>
          <w:rStyle w:val="CommentReference"/>
        </w:rPr>
        <w:commentReference w:id="103"/>
      </w:r>
    </w:p>
    <w:p w14:paraId="62FDFAA5" w14:textId="08BB51E6" w:rsidR="004B00AD" w:rsidRDefault="00ED4651">
      <w:pPr>
        <w:pStyle w:val="BodyText"/>
      </w:pPr>
      <w:r>
        <w:t xml:space="preserve">We implemented a two-year </w:t>
      </w:r>
      <w:del w:id="210" w:author="Admin" w:date="2019-10-24T22:42:00Z">
        <w:r w:rsidDel="00D549FB">
          <w:delText xml:space="preserve">long </w:delText>
        </w:r>
      </w:del>
      <w:r>
        <w:t xml:space="preserve">before-after, control-impact study designed to detect and </w:t>
      </w:r>
      <w:del w:id="211" w:author="Admin" w:date="2019-10-24T22:42:00Z">
        <w:r w:rsidDel="00D549FB">
          <w:delText xml:space="preserve">accurately </w:delText>
        </w:r>
      </w:del>
      <w:r>
        <w:t xml:space="preserve">capture the effect of canopy gaps on aquatic </w:t>
      </w:r>
      <w:del w:id="212" w:author="Admin" w:date="2019-10-24T22:42:00Z">
        <w:r w:rsidDel="00D549FB">
          <w:delText>ecosystems</w:delText>
        </w:r>
      </w:del>
      <w:ins w:id="213" w:author="Admin" w:date="2019-10-24T22:42:00Z">
        <w:r w:rsidR="00D549FB">
          <w:t>macroinvertebrate communities</w:t>
        </w:r>
      </w:ins>
      <w:r>
        <w:t xml:space="preserve">. In this work, we </w:t>
      </w:r>
      <w:del w:id="214" w:author="Admin" w:date="2019-10-24T22:42:00Z">
        <w:r w:rsidDel="00D549FB">
          <w:delText xml:space="preserve">hypothesized </w:delText>
        </w:r>
      </w:del>
      <w:ins w:id="215" w:author="Admin" w:date="2019-10-24T22:42:00Z">
        <w:r w:rsidR="00D549FB">
          <w:t xml:space="preserve">expected </w:t>
        </w:r>
      </w:ins>
      <w:r>
        <w:t xml:space="preserve">that primary production would increase when canopy gaps were created, and this would cause the invertebrate community to shift toward more </w:t>
      </w:r>
      <w:del w:id="216" w:author="Admin" w:date="2019-10-24T22:43:00Z">
        <w:r w:rsidDel="00D549FB">
          <w:delText xml:space="preserve">scraping </w:delText>
        </w:r>
      </w:del>
      <w:r>
        <w:t>taxa</w:t>
      </w:r>
      <w:ins w:id="217" w:author="Admin" w:date="2019-10-24T22:43:00Z">
        <w:r w:rsidR="00D549FB">
          <w:t xml:space="preserve"> in the scraper feeding </w:t>
        </w:r>
      </w:ins>
      <w:ins w:id="218" w:author="Cedar Mackaness" w:date="2019-10-27T16:39:00Z">
        <w:r w:rsidR="00AA3C19">
          <w:t>group.</w:t>
        </w:r>
      </w:ins>
      <w:ins w:id="219" w:author="Admin" w:date="2019-10-24T22:43:00Z">
        <w:del w:id="220" w:author="Cedar Mackaness" w:date="2019-10-27T16:39:00Z">
          <w:r w:rsidR="00D549FB" w:rsidDel="00AA3C19">
            <w:delText>guild</w:delText>
          </w:r>
        </w:del>
      </w:ins>
      <w:del w:id="221" w:author="Cedar Mackaness" w:date="2019-10-27T16:39:00Z">
        <w:r w:rsidDel="00AA3C19">
          <w:delText>.</w:delText>
        </w:r>
      </w:del>
      <w:r>
        <w:t xml:space="preserve"> However, we expect</w:t>
      </w:r>
      <w:ins w:id="222" w:author="Admin" w:date="2019-10-24T22:43:00Z">
        <w:r w:rsidR="00D549FB">
          <w:t>ed</w:t>
        </w:r>
      </w:ins>
      <w:r>
        <w:t xml:space="preserve"> the </w:t>
      </w:r>
      <w:ins w:id="223" w:author="Admin" w:date="2019-10-24T22:43:00Z">
        <w:r w:rsidR="00D549FB">
          <w:t xml:space="preserve">reach-scale </w:t>
        </w:r>
      </w:ins>
      <w:r>
        <w:t>response</w:t>
      </w:r>
      <w:ins w:id="224" w:author="Admin" w:date="2019-10-24T22:43:00Z">
        <w:r w:rsidR="00D549FB">
          <w:t xml:space="preserve">s </w:t>
        </w:r>
        <w:del w:id="225" w:author="Cedar Mackaness" w:date="2019-10-27T16:40:00Z">
          <w:r w:rsidR="00D549FB" w:rsidDel="00AA3C19">
            <w:delText xml:space="preserve">observed here in response </w:delText>
          </w:r>
        </w:del>
        <w:r w:rsidR="00D549FB">
          <w:t>to a localized increase in light</w:t>
        </w:r>
      </w:ins>
      <w:r>
        <w:t xml:space="preserve"> to be dampened in comparison to observed responses in large scale riparian clearing studies. In addition to evaluating </w:t>
      </w:r>
      <w:del w:id="226" w:author="Admin" w:date="2019-10-24T22:44:00Z">
        <w:r w:rsidDel="00D549FB">
          <w:delText xml:space="preserve">the </w:delText>
        </w:r>
      </w:del>
      <w:ins w:id="227" w:author="Admin" w:date="2019-10-24T22:44:00Z">
        <w:r w:rsidR="00D549FB">
          <w:t xml:space="preserve">benthic </w:t>
        </w:r>
      </w:ins>
      <w:r>
        <w:t xml:space="preserve">macroinvertebrate community, we </w:t>
      </w:r>
      <w:ins w:id="228" w:author="Admin" w:date="2019-10-24T22:44:00Z">
        <w:r w:rsidR="00D549FB">
          <w:t xml:space="preserve">also </w:t>
        </w:r>
      </w:ins>
      <w:del w:id="229" w:author="Admin" w:date="2019-10-24T22:44:00Z">
        <w:r w:rsidDel="00D549FB">
          <w:delText xml:space="preserve">quantified </w:delText>
        </w:r>
      </w:del>
      <w:ins w:id="230" w:author="Admin" w:date="2019-10-24T22:44:00Z">
        <w:r w:rsidR="00D549FB">
          <w:t xml:space="preserve">assessed </w:t>
        </w:r>
      </w:ins>
      <w:r>
        <w:t xml:space="preserve">trout diets </w:t>
      </w:r>
      <w:del w:id="231" w:author="Admin" w:date="2019-10-24T22:44:00Z">
        <w:r w:rsidDel="00D549FB">
          <w:delText>with the expectation</w:delText>
        </w:r>
      </w:del>
      <w:ins w:id="232" w:author="Admin" w:date="2019-10-24T22:44:00Z">
        <w:r w:rsidR="00D549FB">
          <w:t>to determine whether</w:t>
        </w:r>
      </w:ins>
      <w:r>
        <w:t xml:space="preserve"> </w:t>
      </w:r>
      <w:del w:id="233" w:author="Admin" w:date="2019-10-24T22:45:00Z">
        <w:r w:rsidDel="00D549FB">
          <w:delText xml:space="preserve">that </w:delText>
        </w:r>
      </w:del>
      <w:r>
        <w:t>shifts in the invertebrate community would be reflected proportionally in the diet of opportunistic foraging of trout</w:t>
      </w:r>
      <w:ins w:id="234" w:author="Admin" w:date="2019-10-24T22:46:00Z">
        <w:r w:rsidR="00D549FB">
          <w:t xml:space="preserve">. The diet data were also used </w:t>
        </w:r>
      </w:ins>
      <w:del w:id="235" w:author="Admin" w:date="2019-10-24T22:46:00Z">
        <w:r w:rsidDel="00D549FB">
          <w:delText xml:space="preserve">, </w:delText>
        </w:r>
      </w:del>
      <w:del w:id="236" w:author="Admin" w:date="2019-10-24T22:45:00Z">
        <w:r w:rsidDel="00D549FB">
          <w:delText>but also to ensure that a</w:delText>
        </w:r>
      </w:del>
      <w:ins w:id="237" w:author="Admin" w:date="2019-10-24T22:45:00Z">
        <w:r w:rsidR="00D549FB">
          <w:t>to evaluate whether a</w:t>
        </w:r>
      </w:ins>
      <w:r>
        <w:t xml:space="preserve"> </w:t>
      </w:r>
      <w:del w:id="238" w:author="Admin" w:date="2019-10-24T22:45:00Z">
        <w:r w:rsidDel="00D549FB">
          <w:delText xml:space="preserve">potential </w:delText>
        </w:r>
      </w:del>
      <w:ins w:id="239" w:author="Admin" w:date="2019-10-24T22:45:00Z">
        <w:r w:rsidR="00D549FB">
          <w:t xml:space="preserve">potential benthic </w:t>
        </w:r>
      </w:ins>
      <w:del w:id="240" w:author="Admin" w:date="2019-10-24T22:45:00Z">
        <w:r w:rsidDel="00D549FB">
          <w:delText xml:space="preserve">signal in </w:delText>
        </w:r>
      </w:del>
      <w:r>
        <w:t xml:space="preserve">invertebrate </w:t>
      </w:r>
      <w:del w:id="241" w:author="Admin" w:date="2019-10-24T22:45:00Z">
        <w:r w:rsidDel="00D549FB">
          <w:delText xml:space="preserve">scraper </w:delText>
        </w:r>
      </w:del>
      <w:ins w:id="242" w:author="Admin" w:date="2019-10-24T22:45:00Z">
        <w:r w:rsidR="00D549FB">
          <w:t xml:space="preserve">community </w:t>
        </w:r>
      </w:ins>
      <w:del w:id="243" w:author="Admin" w:date="2019-10-24T22:45:00Z">
        <w:r w:rsidDel="00D549FB">
          <w:delText>taxa was not being</w:delText>
        </w:r>
      </w:del>
      <w:ins w:id="244" w:author="Admin" w:date="2019-10-24T22:45:00Z">
        <w:r w:rsidR="00D549FB">
          <w:t>response</w:t>
        </w:r>
      </w:ins>
      <w:r>
        <w:t xml:space="preserve"> </w:t>
      </w:r>
      <w:ins w:id="245" w:author="Admin" w:date="2019-10-24T22:45:00Z">
        <w:r w:rsidR="00D549FB">
          <w:t xml:space="preserve">may be </w:t>
        </w:r>
      </w:ins>
      <w:r>
        <w:t xml:space="preserve">masked by increased </w:t>
      </w:r>
      <w:ins w:id="246" w:author="Admin" w:date="2019-10-24T22:47:00Z">
        <w:r w:rsidR="00D549FB">
          <w:t xml:space="preserve">selective </w:t>
        </w:r>
      </w:ins>
      <w:r>
        <w:t>foraging</w:t>
      </w:r>
      <w:ins w:id="247" w:author="Admin" w:date="2019-10-24T22:46:00Z">
        <w:r w:rsidR="00D549FB">
          <w:t xml:space="preserve"> of </w:t>
        </w:r>
      </w:ins>
      <w:ins w:id="248" w:author="Admin" w:date="2019-10-24T22:47:00Z">
        <w:r w:rsidR="00D549FB">
          <w:t>particular</w:t>
        </w:r>
      </w:ins>
      <w:ins w:id="249" w:author="Admin" w:date="2019-10-24T22:46:00Z">
        <w:r w:rsidR="00D549FB">
          <w:t xml:space="preserve"> </w:t>
        </w:r>
      </w:ins>
      <w:ins w:id="250" w:author="Admin" w:date="2019-10-24T22:47:00Z">
        <w:r w:rsidR="00D549FB">
          <w:t>taxa</w:t>
        </w:r>
      </w:ins>
      <w:r>
        <w:t xml:space="preserve"> </w:t>
      </w:r>
      <w:del w:id="251" w:author="Admin" w:date="2019-10-24T22:46:00Z">
        <w:r w:rsidDel="00D549FB">
          <w:delText xml:space="preserve">of </w:delText>
        </w:r>
      </w:del>
      <w:ins w:id="252" w:author="Admin" w:date="2019-10-24T22:46:00Z">
        <w:r w:rsidR="00D549FB">
          <w:t xml:space="preserve">by </w:t>
        </w:r>
      </w:ins>
      <w:ins w:id="253" w:author="Admin" w:date="2019-10-24T22:47:00Z">
        <w:r w:rsidR="00D549FB">
          <w:t xml:space="preserve">these </w:t>
        </w:r>
      </w:ins>
      <w:r>
        <w:t>apex consumers.</w:t>
      </w:r>
    </w:p>
    <w:p w14:paraId="4485682E" w14:textId="77777777" w:rsidR="004B00AD" w:rsidRDefault="00ED4651">
      <w:pPr>
        <w:pStyle w:val="Heading1"/>
      </w:pPr>
      <w:bookmarkStart w:id="254" w:name="methods"/>
      <w:bookmarkEnd w:id="254"/>
      <w:r>
        <w:t>Methods</w:t>
      </w:r>
    </w:p>
    <w:p w14:paraId="4CFA8593" w14:textId="77777777" w:rsidR="004B00AD" w:rsidRDefault="00ED4651">
      <w:pPr>
        <w:pStyle w:val="Heading2"/>
      </w:pPr>
      <w:bookmarkStart w:id="255" w:name="study-location"/>
      <w:bookmarkEnd w:id="255"/>
      <w:r>
        <w:t>Study location</w:t>
      </w:r>
    </w:p>
    <w:p w14:paraId="41E34293" w14:textId="77777777" w:rsidR="004B00AD" w:rsidRDefault="00ED4651">
      <w:pPr>
        <w:pStyle w:val="FirstParagraph"/>
      </w:pPr>
      <w:r>
        <w:t>The study consisted of five reach pairs on five replicate streams in the western Cascade Mountains of Oregon. Each reach pair consisted of one treatment reach and one reference reach. Two of the reach pairs (W-100, W-113) were located on private Weyerhaeuser Co. land, and three (LOON, CHUCK, MCTE) are located on U.S. Forest Service land, one of which (MCTE) was situated in the HJ Andrews Experimental Forest. Stream reaches were 90 meters in length and treatment gaps were 20 to 40 meters in diameter and situated approximately around meter thirty of treatment reaches. Sites had a buffer between stream reach pairs to limit any effects of the upstream reach on downstream conditions.</w:t>
      </w:r>
    </w:p>
    <w:p w14:paraId="467DEA01" w14:textId="21BAB255" w:rsidR="004B00AD" w:rsidRDefault="00ED4651">
      <w:pPr>
        <w:pStyle w:val="BodyText"/>
      </w:pPr>
      <w:r>
        <w:t xml:space="preserve">All of the streams are wadeable, fish-bearing streams with bankfull widths of </w:t>
      </w:r>
      <w:del w:id="256" w:author="Admin" w:date="2019-10-25T03:43:00Z">
        <w:r w:rsidDel="00036A02">
          <w:delText>1</w:delText>
        </w:r>
      </w:del>
      <w:ins w:id="257" w:author="Admin" w:date="2019-10-25T03:43:00Z">
        <w:r w:rsidR="00036A02">
          <w:t>2</w:t>
        </w:r>
      </w:ins>
      <w:r>
        <w:t xml:space="preserve">-6 meters. Fish-bearing streams were purposefully selected to provide management-relevant results for key species such as salmonids. Additionally, </w:t>
      </w:r>
      <w:ins w:id="258" w:author="Admin" w:date="2019-10-25T03:44:00Z">
        <w:r w:rsidR="00036A02">
          <w:t xml:space="preserve">low-order </w:t>
        </w:r>
      </w:ins>
      <w:r>
        <w:t xml:space="preserve">streams </w:t>
      </w:r>
      <w:del w:id="259" w:author="Admin" w:date="2019-10-25T03:44:00Z">
        <w:r w:rsidDel="00036A02">
          <w:delText xml:space="preserve">of </w:delText>
        </w:r>
      </w:del>
      <w:ins w:id="260" w:author="Admin" w:date="2019-10-25T03:44:00Z">
        <w:r w:rsidR="00036A02">
          <w:t xml:space="preserve">in </w:t>
        </w:r>
      </w:ins>
      <w:r>
        <w:t xml:space="preserve">this size </w:t>
      </w:r>
      <w:ins w:id="261" w:author="Admin" w:date="2019-10-25T03:44:00Z">
        <w:r w:rsidR="00036A02">
          <w:t xml:space="preserve">range </w:t>
        </w:r>
      </w:ins>
      <w:r>
        <w:t xml:space="preserve">comprise </w:t>
      </w:r>
      <w:del w:id="262" w:author="Admin" w:date="2019-10-25T03:44:00Z">
        <w:r w:rsidDel="00036A02">
          <w:delText xml:space="preserve">roughly </w:delText>
        </w:r>
      </w:del>
      <w:ins w:id="263" w:author="Admin" w:date="2019-10-25T03:44:00Z">
        <w:r w:rsidR="00036A02">
          <w:t xml:space="preserve">up to </w:t>
        </w:r>
      </w:ins>
      <w:r>
        <w:t>70% of total stream length in forested catchments. The streams run through 40-60-year-old riparian forests regenerating from previous harvest. These early to mid seral stage forests have a homogenous canopy structure with heavy understory shading.</w:t>
      </w:r>
      <w:del w:id="264" w:author="Admin" w:date="2019-10-25T03:45:00Z">
        <w:r w:rsidDel="00036A02">
          <w:delText xml:space="preserve"> Small streams also provide ease of sampling and maximize the effect of a canopy opening manipulation since small streams may be completely shaded by overhead vegetation due to their high edge to area ratio</w:delText>
        </w:r>
      </w:del>
      <w:r>
        <w:t>.</w:t>
      </w:r>
    </w:p>
    <w:p w14:paraId="6786F1B7" w14:textId="77777777" w:rsidR="004B00AD" w:rsidRDefault="00ED4651">
      <w:pPr>
        <w:pStyle w:val="Heading2"/>
      </w:pPr>
      <w:bookmarkStart w:id="265" w:name="study-design"/>
      <w:bookmarkEnd w:id="265"/>
      <w:r>
        <w:lastRenderedPageBreak/>
        <w:t>Study Design</w:t>
      </w:r>
    </w:p>
    <w:p w14:paraId="3EF3F304" w14:textId="753E2AD6" w:rsidR="004B00AD" w:rsidRDefault="00ED4651">
      <w:pPr>
        <w:pStyle w:val="FirstParagraph"/>
      </w:pPr>
      <w:r>
        <w:t>The before-after, control-impact (BACI) study design lends itself to experimental field studies by accounting for natural variations between sites. By taking the difference of a given variable between the paired reaches and comparing the change in the difference from pre to post-treatment years, we account for both spatial and temporal variation. For the BACI analyses, a sample unit refers to a whole stream including both treatment and reference reaches because the metric of interest for BACI is the</w:t>
      </w:r>
      <w:ins w:id="266" w:author="Admin" w:date="2019-10-25T03:45:00Z">
        <w:r w:rsidR="00036A02">
          <w:t xml:space="preserve"> change in the</w:t>
        </w:r>
      </w:ins>
      <w:r>
        <w:t xml:space="preserve"> difference between the two reaches</w:t>
      </w:r>
      <w:ins w:id="267" w:author="Admin" w:date="2019-10-25T03:45:00Z">
        <w:r w:rsidR="00036A02">
          <w:t xml:space="preserve"> in response to the impact (in this case the experimental gap)</w:t>
        </w:r>
      </w:ins>
      <w:r>
        <w:t xml:space="preserve">. Therefore, we have five sample units with two repeated measures, pre and post-treatment. To test for effects of the gap treatment, we quantify and assess changes in the reach differences between the two years. Pre-treatment data were collected during summer 2017 and post-treatment data were collected during summer 2018. </w:t>
      </w:r>
      <w:ins w:id="268" w:author="Admin" w:date="2019-10-25T03:46:00Z">
        <w:r w:rsidR="007F5BDF">
          <w:t xml:space="preserve">In four of the streams, </w:t>
        </w:r>
      </w:ins>
      <w:del w:id="269" w:author="Admin" w:date="2019-10-25T03:46:00Z">
        <w:r w:rsidDel="007F5BDF">
          <w:delText>C</w:delText>
        </w:r>
      </w:del>
      <w:ins w:id="270" w:author="Admin" w:date="2019-10-25T03:46:00Z">
        <w:r w:rsidR="007F5BDF">
          <w:t>c</w:t>
        </w:r>
      </w:ins>
      <w:r>
        <w:t>anopy gaps were cut in the treatment reach during the winter of 2017-18 to permit adequate time for response to the canopy manipulation at all sites besides MCTE. At MCTE gaps were cut at the end of summer 2017 after data collection.</w:t>
      </w:r>
    </w:p>
    <w:p w14:paraId="2FBEABC2" w14:textId="77777777" w:rsidR="004B00AD" w:rsidRDefault="00ED4651">
      <w:pPr>
        <w:pStyle w:val="Heading2"/>
      </w:pPr>
      <w:bookmarkStart w:id="271" w:name="data-collection"/>
      <w:bookmarkEnd w:id="271"/>
      <w:r>
        <w:t>Data Collection</w:t>
      </w:r>
    </w:p>
    <w:p w14:paraId="40CFFA02" w14:textId="77777777" w:rsidR="004B00AD" w:rsidRDefault="00ED4651">
      <w:pPr>
        <w:pStyle w:val="Heading3"/>
      </w:pPr>
      <w:bookmarkStart w:id="272" w:name="light"/>
      <w:bookmarkEnd w:id="272"/>
      <w:r>
        <w:t>Light</w:t>
      </w:r>
    </w:p>
    <w:p w14:paraId="05B6F1FA" w14:textId="09FE0300" w:rsidR="004B00AD" w:rsidRDefault="00ED4651">
      <w:pPr>
        <w:pStyle w:val="FirstParagraph"/>
      </w:pPr>
      <w:r>
        <w:t xml:space="preserve">Daily, photosynthetically active radiation (PAR) was estimated from fluorescein decay rate over a twenty-four hour period following methods in </w:t>
      </w:r>
      <w:ins w:id="273" w:author="Admin" w:date="2019-10-25T03:47:00Z">
        <w:r w:rsidR="007F5BDF">
          <w:t xml:space="preserve">Bechtold et al. 2012, </w:t>
        </w:r>
      </w:ins>
      <w:del w:id="274" w:author="Admin" w:date="2019-10-25T03:47:00Z">
        <w:r w:rsidDel="007F5BDF">
          <w:delText xml:space="preserve">D. R. </w:delText>
        </w:r>
      </w:del>
      <w:r>
        <w:t xml:space="preserve">Warren, </w:t>
      </w:r>
      <w:del w:id="275" w:author="Admin" w:date="2019-10-25T03:47:00Z">
        <w:r w:rsidDel="007F5BDF">
          <w:delText xml:space="preserve">Keeton, Bechtold, &amp; Rosi-Marshall </w:delText>
        </w:r>
      </w:del>
      <w:r>
        <w:t>(</w:t>
      </w:r>
      <w:hyperlink w:anchor="ref-Warren2013">
        <w:r>
          <w:rPr>
            <w:rStyle w:val="Hyperlink"/>
          </w:rPr>
          <w:t>2013</w:t>
        </w:r>
      </w:hyperlink>
      <w:r>
        <w:t>)</w:t>
      </w:r>
      <w:ins w:id="276" w:author="Admin" w:date="2019-10-25T03:47:00Z">
        <w:r w:rsidR="007F5BDF">
          <w:t>, and Kaylor et al. 2017</w:t>
        </w:r>
      </w:ins>
      <w:r>
        <w:t xml:space="preserve">. </w:t>
      </w:r>
      <w:del w:id="277" w:author="Admin" w:date="2019-10-25T03:48:00Z">
        <w:r w:rsidDel="007F5BDF">
          <w:delText xml:space="preserve">fluorescein </w:delText>
        </w:r>
      </w:del>
      <w:ins w:id="278" w:author="Admin" w:date="2019-10-25T03:49:00Z">
        <w:r w:rsidR="007F5BDF">
          <w:t>The solution of d</w:t>
        </w:r>
      </w:ins>
      <w:del w:id="279" w:author="Admin" w:date="2019-10-25T03:49:00Z">
        <w:r w:rsidDel="007F5BDF">
          <w:delText>d</w:delText>
        </w:r>
      </w:del>
      <w:r>
        <w:t>ye</w:t>
      </w:r>
      <w:ins w:id="280" w:author="Admin" w:date="2019-10-25T03:48:00Z">
        <w:r w:rsidR="007F5BDF">
          <w:t xml:space="preserve"> </w:t>
        </w:r>
      </w:ins>
      <w:ins w:id="281" w:author="Admin" w:date="2019-10-25T03:49:00Z">
        <w:r w:rsidR="007F5BDF">
          <w:t xml:space="preserve">to be </w:t>
        </w:r>
      </w:ins>
      <w:ins w:id="282" w:author="Admin" w:date="2019-10-25T03:48:00Z">
        <w:r w:rsidR="007F5BDF">
          <w:t>added to the vial</w:t>
        </w:r>
      </w:ins>
      <w:del w:id="283" w:author="Admin" w:date="2019-10-25T03:48:00Z">
        <w:r w:rsidDel="007F5BDF">
          <w:delText>s</w:delText>
        </w:r>
      </w:del>
      <w:r>
        <w:t xml:space="preserve"> </w:t>
      </w:r>
      <w:del w:id="284" w:author="Admin" w:date="2019-10-25T03:49:00Z">
        <w:r w:rsidDel="007F5BDF">
          <w:delText xml:space="preserve">were </w:delText>
        </w:r>
      </w:del>
      <w:ins w:id="285" w:author="Admin" w:date="2019-10-25T03:49:00Z">
        <w:r w:rsidR="007F5BDF">
          <w:t xml:space="preserve">was </w:t>
        </w:r>
      </w:ins>
      <w:r>
        <w:t xml:space="preserve">prepared </w:t>
      </w:r>
      <w:del w:id="286" w:author="Admin" w:date="2019-10-25T03:47:00Z">
        <w:r w:rsidDel="007F5BDF">
          <w:delText>by diluting to</w:delText>
        </w:r>
      </w:del>
      <w:ins w:id="287" w:author="Admin" w:date="2019-10-25T03:47:00Z">
        <w:r w:rsidR="007F5BDF">
          <w:t>with a concentration of</w:t>
        </w:r>
      </w:ins>
      <w:r>
        <w:t xml:space="preserve"> 400 g L</w:t>
      </w:r>
      <w:r>
        <w:rPr>
          <w:vertAlign w:val="superscript"/>
        </w:rPr>
        <w:t>-1</w:t>
      </w:r>
      <w:r>
        <w:t xml:space="preserve"> </w:t>
      </w:r>
      <w:del w:id="288" w:author="Admin" w:date="2019-10-25T03:48:00Z">
        <w:r w:rsidDel="007F5BDF">
          <w:delText>with DI water and</w:delText>
        </w:r>
      </w:del>
      <w:proofErr w:type="spellStart"/>
      <w:ins w:id="289" w:author="Admin" w:date="2019-10-25T03:48:00Z">
        <w:r w:rsidR="007F5BDF">
          <w:t>fluoroscein</w:t>
        </w:r>
        <w:proofErr w:type="spellEnd"/>
        <w:del w:id="290" w:author="Cedar Mackaness" w:date="2019-10-28T20:44:00Z">
          <w:r w:rsidR="007F5BDF" w:rsidDel="00D517CE">
            <w:delText>e</w:delText>
          </w:r>
        </w:del>
      </w:ins>
      <w:r>
        <w:t xml:space="preserve"> </w:t>
      </w:r>
      <w:ins w:id="291" w:author="Admin" w:date="2019-10-25T03:48:00Z">
        <w:r w:rsidR="007F5BDF">
          <w:t xml:space="preserve">and </w:t>
        </w:r>
      </w:ins>
      <w:del w:id="292" w:author="Admin" w:date="2019-10-25T03:48:00Z">
        <w:r w:rsidDel="007F5BDF">
          <w:delText xml:space="preserve">buffering with </w:delText>
        </w:r>
      </w:del>
      <w:r>
        <w:t>40 g L</w:t>
      </w:r>
      <w:r>
        <w:rPr>
          <w:vertAlign w:val="superscript"/>
        </w:rPr>
        <w:t>-1</w:t>
      </w:r>
      <w:r>
        <w:t xml:space="preserve"> of aquarium salt</w:t>
      </w:r>
      <w:ins w:id="293" w:author="Admin" w:date="2019-10-25T03:48:00Z">
        <w:r w:rsidR="007F5BDF">
          <w:t xml:space="preserve"> as a buffering agent</w:t>
        </w:r>
      </w:ins>
      <w:r>
        <w:t xml:space="preserve">. Once the dye was prepared, we filled 3.7mL glass vials and stored them in the dark until deployment. At each study reach hree replicate vials were deployed every five meters on the streambed, and retrieved twenty-four hours later. </w:t>
      </w:r>
      <w:ins w:id="294" w:author="Admin" w:date="2019-10-25T03:50:00Z">
        <w:r w:rsidR="007F5BDF">
          <w:t xml:space="preserve">Although photo-decay rates are independent of temperature, the </w:t>
        </w:r>
      </w:ins>
      <w:del w:id="295" w:author="Admin" w:date="2019-10-25T03:50:00Z">
        <w:r w:rsidDel="007F5BDF">
          <w:delText xml:space="preserve">Because </w:delText>
        </w:r>
      </w:del>
      <w:r>
        <w:t xml:space="preserve">fluorescence of fluorescein </w:t>
      </w:r>
      <w:ins w:id="296" w:author="Admin" w:date="2019-10-25T03:50:00Z">
        <w:r w:rsidR="007F5BDF">
          <w:t xml:space="preserve">does </w:t>
        </w:r>
      </w:ins>
      <w:r>
        <w:t xml:space="preserve">changes with temperature </w:t>
      </w:r>
      <w:ins w:id="297" w:author="Admin" w:date="2019-10-25T03:49:00Z">
        <w:r w:rsidR="007F5BDF">
          <w:t xml:space="preserve">at the time of measurement </w:t>
        </w:r>
      </w:ins>
      <w:r>
        <w:t>(</w:t>
      </w:r>
      <w:proofErr w:type="spellStart"/>
      <w:r>
        <w:t>Bechtold</w:t>
      </w:r>
      <w:proofErr w:type="spellEnd"/>
      <w:r>
        <w:t xml:space="preserve">, </w:t>
      </w:r>
      <w:proofErr w:type="spellStart"/>
      <w:r>
        <w:t>Rosi</w:t>
      </w:r>
      <w:proofErr w:type="spellEnd"/>
      <w:r>
        <w:t>-Marshall, Warren, &amp; Cole (</w:t>
      </w:r>
      <w:hyperlink w:anchor="ref-Bechtold2012">
        <w:r>
          <w:rPr>
            <w:rStyle w:val="Hyperlink"/>
          </w:rPr>
          <w:t>2012</w:t>
        </w:r>
      </w:hyperlink>
      <w:r>
        <w:t>))</w:t>
      </w:r>
      <w:ins w:id="298" w:author="Admin" w:date="2019-10-25T03:51:00Z">
        <w:r w:rsidR="007F5BDF">
          <w:t>;</w:t>
        </w:r>
      </w:ins>
      <w:del w:id="299" w:author="Admin" w:date="2019-10-25T03:51:00Z">
        <w:r w:rsidDel="007F5BDF">
          <w:delText>,</w:delText>
        </w:r>
      </w:del>
      <w:r>
        <w:t xml:space="preserve"> </w:t>
      </w:r>
      <w:ins w:id="300" w:author="Admin" w:date="2019-10-25T03:50:00Z">
        <w:r w:rsidR="007F5BDF">
          <w:t>therefore,</w:t>
        </w:r>
      </w:ins>
      <w:ins w:id="301" w:author="Admin" w:date="2019-10-25T03:51:00Z">
        <w:r w:rsidR="007F5BDF">
          <w:t xml:space="preserve"> after collection</w:t>
        </w:r>
      </w:ins>
      <w:ins w:id="302" w:author="Admin" w:date="2019-10-25T03:50:00Z">
        <w:r w:rsidR="007F5BDF">
          <w:t xml:space="preserve"> </w:t>
        </w:r>
      </w:ins>
      <w:r>
        <w:t>vials were left in the dark until they reached room temperature</w:t>
      </w:r>
      <w:ins w:id="303" w:author="Admin" w:date="2019-10-25T03:49:00Z">
        <w:r w:rsidR="007F5BDF">
          <w:t>.(</w:t>
        </w:r>
      </w:ins>
      <w:ins w:id="304" w:author="Admin" w:date="2019-10-25T03:50:00Z">
        <w:r w:rsidR="007F5BDF">
          <w:t>)</w:t>
        </w:r>
      </w:ins>
      <w:del w:id="305" w:author="Admin" w:date="2019-10-25T03:49:00Z">
        <w:r w:rsidDel="007F5BDF">
          <w:delText>.</w:delText>
        </w:r>
      </w:del>
      <w:r>
        <w:t xml:space="preserve"> </w:t>
      </w:r>
      <w:ins w:id="306" w:author="Admin" w:date="2019-10-25T03:51:00Z">
        <w:del w:id="307" w:author="Cedar Mackaness" w:date="2019-10-28T20:44:00Z">
          <w:r w:rsidR="007F5BDF" w:rsidDel="00322795">
            <w:delText>Fl</w:delText>
          </w:r>
        </w:del>
      </w:ins>
      <w:del w:id="308" w:author="Cedar Mackaness" w:date="2019-10-28T20:44:00Z">
        <w:r w:rsidDel="00322795">
          <w:delText>fluoresence</w:delText>
        </w:r>
      </w:del>
      <w:ins w:id="309" w:author="Cedar Mackaness" w:date="2019-10-28T20:44:00Z">
        <w:r w:rsidR="00322795">
          <w:t>Fluorescence</w:t>
        </w:r>
      </w:ins>
      <w:r>
        <w:t xml:space="preserve"> was then measured using a fluorometer (Turner Designs, San Jose, California), and the twenty-four hour decay rate was converted to daily photosynthetically active radiation (PAR) using the relationship in (D. R. Warren, Collins, Purvis, Kaylor, &amp; Bechtold (</w:t>
      </w:r>
      <w:hyperlink w:anchor="ref-Warren2017">
        <w:r>
          <w:rPr>
            <w:rStyle w:val="Hyperlink"/>
          </w:rPr>
          <w:t>2017</w:t>
        </w:r>
      </w:hyperlink>
      <w:r>
        <w:t>))</w:t>
      </w:r>
      <w:ins w:id="310" w:author="Admin" w:date="2019-10-25T03:51:00Z">
        <w:r w:rsidR="007F5BDF">
          <w:t xml:space="preserve"> that was developed for streams in this area</w:t>
        </w:r>
      </w:ins>
      <w:r>
        <w:t>.</w:t>
      </w:r>
    </w:p>
    <w:p w14:paraId="566DAFBA" w14:textId="77777777" w:rsidR="004B00AD" w:rsidRDefault="00ED4651">
      <w:pPr>
        <w:pStyle w:val="Heading3"/>
      </w:pPr>
      <w:bookmarkStart w:id="311" w:name="chlorophyll-a"/>
      <w:bookmarkEnd w:id="311"/>
      <w:r>
        <w:t xml:space="preserve">Chlorophyll </w:t>
      </w:r>
      <w:r>
        <w:rPr>
          <w:i/>
        </w:rPr>
        <w:t>a</w:t>
      </w:r>
    </w:p>
    <w:p w14:paraId="48FB5D58" w14:textId="71CEFAD1" w:rsidR="004B00AD" w:rsidRDefault="00ED4651">
      <w:pPr>
        <w:pStyle w:val="FirstParagraph"/>
      </w:pPr>
      <w:r>
        <w:t xml:space="preserve">In each study reach, three ceramic tiles (15 cm x 15cm) were placed every 10 meters and left for 4 weeks before they were collected to allow periphyton communities to establish. Tiles were placed in riffle sections at a depth of 10-25 cm to keep them from </w:t>
      </w:r>
      <w:del w:id="312" w:author="Admin" w:date="2019-10-25T03:52:00Z">
        <w:r w:rsidDel="007F5BDF">
          <w:delText>silting over</w:delText>
        </w:r>
      </w:del>
      <w:ins w:id="313" w:author="Admin" w:date="2019-10-25T03:52:00Z">
        <w:r w:rsidR="007F5BDF">
          <w:t>accumulating silt</w:t>
        </w:r>
      </w:ins>
      <w:r>
        <w:t>. All tiles were deployed in mid-July, and the tiles were deployed at the control and treatment reaches of each stream at the same time</w:t>
      </w:r>
      <w:del w:id="314" w:author="Admin" w:date="2019-10-25T03:53:00Z">
        <w:r w:rsidDel="007F5BDF">
          <w:delText xml:space="preserve"> to keep within unit measures consistent</w:delText>
        </w:r>
      </w:del>
      <w:r>
        <w:t xml:space="preserve">. After collection, tiles were kept in the dark, submerged in water for two hours to avoid potential photosaturation </w:t>
      </w:r>
      <w:ins w:id="315" w:author="Admin" w:date="2019-10-25T03:53:00Z">
        <w:r w:rsidR="007F5BDF">
          <w:t xml:space="preserve">measurement </w:t>
        </w:r>
      </w:ins>
      <w:r>
        <w:t xml:space="preserve">issues </w:t>
      </w:r>
      <w:ins w:id="316" w:author="Admin" w:date="2019-10-25T03:53:00Z">
        <w:r w:rsidR="007F5BDF">
          <w:t xml:space="preserve">that arise with </w:t>
        </w:r>
      </w:ins>
      <w:del w:id="317" w:author="Admin" w:date="2019-10-25T03:53:00Z">
        <w:r w:rsidDel="007F5BDF">
          <w:delText xml:space="preserve">with </w:delText>
        </w:r>
      </w:del>
      <w:r>
        <w:t>the</w:t>
      </w:r>
      <w:ins w:id="318" w:author="Admin" w:date="2019-10-25T03:54:00Z">
        <w:r w:rsidR="007F5BDF">
          <w:t xml:space="preserve"> use of</w:t>
        </w:r>
      </w:ins>
      <w:r>
        <w:t xml:space="preserve"> </w:t>
      </w:r>
      <w:r>
        <w:rPr>
          <w:i/>
        </w:rPr>
        <w:t>in situ</w:t>
      </w:r>
      <w:r>
        <w:t xml:space="preserve"> chlorophyll </w:t>
      </w:r>
      <w:r>
        <w:rPr>
          <w:i/>
        </w:rPr>
        <w:t>a</w:t>
      </w:r>
      <w:r>
        <w:t xml:space="preserve"> measurement</w:t>
      </w:r>
      <w:ins w:id="319" w:author="Admin" w:date="2019-10-25T03:54:00Z">
        <w:r w:rsidR="007F5BDF">
          <w:t xml:space="preserve"> tools (Kaylor et al. 2018). </w:t>
        </w:r>
      </w:ins>
      <w:del w:id="320" w:author="Admin" w:date="2019-10-25T03:54:00Z">
        <w:r w:rsidDel="007F5BDF">
          <w:delText>s</w:delText>
        </w:r>
      </w:del>
      <w:r>
        <w:t xml:space="preserve"> Chlorophyll </w:t>
      </w:r>
      <w:r>
        <w:rPr>
          <w:i/>
        </w:rPr>
        <w:t>a</w:t>
      </w:r>
      <w:r>
        <w:t xml:space="preserve"> (</w:t>
      </w:r>
      <w:del w:id="321" w:author="Admin" w:date="2019-10-25T03:54:00Z">
        <w:r w:rsidDel="007F5BDF">
          <w:delText>abbreviated as</w:delText>
        </w:r>
      </w:del>
      <w:proofErr w:type="spellStart"/>
      <w:ins w:id="322" w:author="Admin" w:date="2019-10-25T03:54:00Z">
        <w:r w:rsidR="007F5BDF">
          <w:t>hereafere</w:t>
        </w:r>
      </w:ins>
      <w:proofErr w:type="spellEnd"/>
      <w:r>
        <w:t xml:space="preserve"> </w:t>
      </w:r>
      <w:ins w:id="323" w:author="Admin" w:date="2019-10-25T03:54:00Z">
        <w:r w:rsidR="007F5BDF">
          <w:t>“</w:t>
        </w:r>
      </w:ins>
      <w:proofErr w:type="spellStart"/>
      <w:r>
        <w:t>Chl</w:t>
      </w:r>
      <w:proofErr w:type="spellEnd"/>
      <w:ins w:id="324" w:author="Admin" w:date="2019-10-25T03:54:00Z">
        <w:r w:rsidR="007F5BDF">
          <w:t xml:space="preserve"> </w:t>
        </w:r>
      </w:ins>
      <w:r w:rsidRPr="007F5BDF">
        <w:rPr>
          <w:i/>
          <w:rPrChange w:id="325" w:author="Admin" w:date="2019-10-25T03:55:00Z">
            <w:rPr/>
          </w:rPrChange>
        </w:rPr>
        <w:t>a</w:t>
      </w:r>
      <w:ins w:id="326" w:author="Admin" w:date="2019-10-25T03:55:00Z">
        <w:r w:rsidR="007F5BDF">
          <w:t>”</w:t>
        </w:r>
      </w:ins>
      <w:del w:id="327" w:author="Admin" w:date="2019-10-25T03:54:00Z">
        <w:r w:rsidDel="007F5BDF">
          <w:delText xml:space="preserve"> for the remainder of this text</w:delText>
        </w:r>
      </w:del>
      <w:r>
        <w:t xml:space="preserve">) concentrations were then quantified using a </w:t>
      </w:r>
      <w:r>
        <w:lastRenderedPageBreak/>
        <w:t>BenthoTorch</w:t>
      </w:r>
      <w:r>
        <w:rPr>
          <w:vertAlign w:val="superscript"/>
        </w:rPr>
        <w:t>TM</w:t>
      </w:r>
      <w:r>
        <w:t xml:space="preserve"> (BBE Moldaenke GmbH), a portable field instrument used for the quantification of chlorophyll </w:t>
      </w:r>
      <w:r>
        <w:rPr>
          <w:i/>
        </w:rPr>
        <w:t>a</w:t>
      </w:r>
      <w:r>
        <w:t xml:space="preserve"> fluorescence.</w:t>
      </w:r>
    </w:p>
    <w:p w14:paraId="6E38CC96" w14:textId="77777777" w:rsidR="004B00AD" w:rsidRDefault="00ED4651">
      <w:pPr>
        <w:pStyle w:val="Heading3"/>
      </w:pPr>
      <w:bookmarkStart w:id="328" w:name="benthic-invertebrate-sampling"/>
      <w:bookmarkEnd w:id="328"/>
      <w:r>
        <w:t>Benthic Invertebrate Sampling</w:t>
      </w:r>
    </w:p>
    <w:p w14:paraId="140D8B9C" w14:textId="006E97A1" w:rsidR="004B00AD" w:rsidRDefault="00ED4651">
      <w:pPr>
        <w:pStyle w:val="FirstParagraph"/>
      </w:pPr>
      <w:r>
        <w:t xml:space="preserve">Three benthic invertebrate samples were taken </w:t>
      </w:r>
      <w:del w:id="329" w:author="Admin" w:date="2019-10-25T03:56:00Z">
        <w:r w:rsidDel="007F5BDF">
          <w:delText xml:space="preserve">at </w:delText>
        </w:r>
      </w:del>
      <w:ins w:id="330" w:author="Admin" w:date="2019-10-25T03:56:00Z">
        <w:r w:rsidR="007F5BDF">
          <w:t xml:space="preserve">in </w:t>
        </w:r>
      </w:ins>
      <w:r>
        <w:t>each stream reach at meters 15, 45 and 75</w:t>
      </w:r>
      <w:del w:id="331" w:author="Admin" w:date="2019-10-25T03:56:00Z">
        <w:r w:rsidDel="00127C5B">
          <w:delText>, or the closest area with non-boulder substrate</w:delText>
        </w:r>
      </w:del>
      <w:r>
        <w:t xml:space="preserve">. </w:t>
      </w:r>
      <w:del w:id="332" w:author="Admin" w:date="2019-10-25T03:56:00Z">
        <w:r w:rsidDel="00127C5B">
          <w:delText>Samples were collected once per year over the</w:delText>
        </w:r>
      </w:del>
      <w:ins w:id="333" w:author="Admin" w:date="2019-10-25T03:56:00Z">
        <w:r w:rsidR="00127C5B">
          <w:t>In each year, all invertebrate samples were collected within a week of each other</w:t>
        </w:r>
      </w:ins>
      <w:r>
        <w:t xml:space="preserve"> </w:t>
      </w:r>
      <w:del w:id="334" w:author="Admin" w:date="2019-10-25T03:57:00Z">
        <w:r w:rsidDel="00127C5B">
          <w:delText xml:space="preserve">course of one week </w:delText>
        </w:r>
      </w:del>
      <w:r>
        <w:t>using a Surber sampler with a .09 m</w:t>
      </w:r>
      <w:r>
        <w:rPr>
          <w:vertAlign w:val="superscript"/>
        </w:rPr>
        <w:t>2</w:t>
      </w:r>
      <w:r>
        <w:t xml:space="preserve"> sampling area. Substrate was disturbed to a depth of approximately four inches for one minute. The sample was then preserved in 95% ethanol for identification and enumeration in the lab.</w:t>
      </w:r>
      <w:ins w:id="335" w:author="Admin" w:date="2019-10-25T03:57:00Z">
        <w:r w:rsidR="00127C5B">
          <w:t xml:space="preserve"> Samples were collected in the ----- week of July in 2017 and the ---- week of July in 2018</w:t>
        </w:r>
      </w:ins>
    </w:p>
    <w:p w14:paraId="66B18F8D" w14:textId="30D5CD95" w:rsidR="004B00AD" w:rsidRDefault="00127C5B">
      <w:pPr>
        <w:pStyle w:val="BodyText"/>
      </w:pPr>
      <w:ins w:id="336" w:author="Admin" w:date="2019-10-25T03:59:00Z">
        <w:r>
          <w:t>Benthic invertebrate samples were</w:t>
        </w:r>
      </w:ins>
      <w:ins w:id="337" w:author="Admin" w:date="2019-10-25T04:00:00Z">
        <w:r>
          <w:t xml:space="preserve"> sorted and </w:t>
        </w:r>
      </w:ins>
      <w:ins w:id="338" w:author="Admin" w:date="2019-10-25T03:59:00Z">
        <w:r>
          <w:t>processed following methods of Kaylor et al. (2017a, and 2017b)</w:t>
        </w:r>
      </w:ins>
      <w:ins w:id="339" w:author="Admin" w:date="2019-10-25T04:00:00Z">
        <w:r>
          <w:t>.</w:t>
        </w:r>
      </w:ins>
      <w:ins w:id="340" w:author="Admin" w:date="2019-10-25T03:59:00Z">
        <w:r>
          <w:t xml:space="preserve"> </w:t>
        </w:r>
      </w:ins>
      <w:r w:rsidR="00ED4651">
        <w:t>In the lab, the three benthic samples</w:t>
      </w:r>
      <w:ins w:id="341" w:author="Admin" w:date="2019-10-25T03:59:00Z">
        <w:r>
          <w:t xml:space="preserve"> </w:t>
        </w:r>
      </w:ins>
      <w:del w:id="342" w:author="Admin" w:date="2019-10-25T03:59:00Z">
        <w:r w:rsidR="00ED4651" w:rsidDel="00127C5B">
          <w:delText xml:space="preserve"> </w:delText>
        </w:r>
      </w:del>
      <w:r w:rsidR="00ED4651">
        <w:t xml:space="preserve">per reach were combined into a single pooled sample for each reach. The pooled sample was then subsampled using a Caton tray. Squares </w:t>
      </w:r>
      <m:oMath>
        <m:f>
          <m:fPr>
            <m:ctrlPr>
              <w:ins w:id="343" w:author="Microsoft Office User" w:date="2019-10-23T11:48:00Z">
                <w:rPr>
                  <w:rFonts w:ascii="Cambria Math" w:hAnsi="Cambria Math"/>
                </w:rPr>
              </w:ins>
            </m:ctrlPr>
          </m:fPr>
          <m:num>
            <m:r>
              <w:rPr>
                <w:rFonts w:ascii="Cambria Math" w:hAnsi="Cambria Math"/>
              </w:rPr>
              <m:t>1</m:t>
            </m:r>
          </m:num>
          <m:den>
            <m:r>
              <w:rPr>
                <w:rFonts w:ascii="Cambria Math" w:hAnsi="Cambria Math"/>
              </w:rPr>
              <m:t>30</m:t>
            </m:r>
          </m:den>
        </m:f>
      </m:oMath>
      <w:r w:rsidR="00ED4651">
        <w:t xml:space="preserve"> the area of the Caton tray were randomly sampled until the cutoff of 300 individuals or greater was reached. Benthic invertebrates were then identified down to genus or the lowest taxonomic unit (LTU) for cryptic taxa such as Chironomidae primarily using Merritt, Cummins, &amp; Berg (</w:t>
      </w:r>
      <w:hyperlink w:anchor="ref-Merritt2008">
        <w:r w:rsidR="00ED4651">
          <w:rPr>
            <w:rStyle w:val="Hyperlink"/>
          </w:rPr>
          <w:t>2008</w:t>
        </w:r>
      </w:hyperlink>
      <w:r w:rsidR="00ED4651">
        <w:t>). Counts from subsamples were then converted to densities using the following formula:</w:t>
      </w:r>
    </w:p>
    <w:p w14:paraId="44DCF0AF" w14:textId="77777777" w:rsidR="004B00AD" w:rsidRDefault="00F1770F">
      <w:pPr>
        <w:pStyle w:val="BodyText"/>
      </w:pPr>
      <m:oMathPara>
        <m:oMathParaPr>
          <m:jc m:val="center"/>
        </m:oMathParaPr>
        <m:oMath>
          <m:f>
            <m:fPr>
              <m:ctrlPr>
                <w:ins w:id="344" w:author="Microsoft Office User" w:date="2019-10-23T11:48:00Z">
                  <w:rPr>
                    <w:rFonts w:ascii="Cambria Math" w:hAnsi="Cambria Math"/>
                  </w:rPr>
                </w:ins>
              </m:ctrlPr>
            </m:fPr>
            <m:num>
              <m:r>
                <w:rPr>
                  <w:rFonts w:ascii="Cambria Math" w:hAnsi="Cambria Math"/>
                </w:rPr>
                <m:t>1</m:t>
              </m:r>
            </m:num>
            <m:den>
              <m:r>
                <w:rPr>
                  <w:rFonts w:ascii="Cambria Math" w:hAnsi="Cambria Math"/>
                </w:rPr>
                <m:t>3*s*0.09</m:t>
              </m:r>
            </m:den>
          </m:f>
        </m:oMath>
      </m:oMathPara>
    </w:p>
    <w:p w14:paraId="6B0A48F5" w14:textId="77777777" w:rsidR="004B00AD" w:rsidRDefault="00ED4651">
      <w:pPr>
        <w:pStyle w:val="FirstParagraph"/>
      </w:pPr>
      <w:r>
        <w:t xml:space="preserve">where </w:t>
      </w:r>
      <m:oMath>
        <m:r>
          <w:rPr>
            <w:rFonts w:ascii="Cambria Math" w:hAnsi="Cambria Math"/>
          </w:rPr>
          <m:t>s</m:t>
        </m:r>
      </m:oMath>
      <w:r>
        <w:t xml:space="preserve"> is the fraction subsampled, 0.09 is the area of the Surber sampler in square meters, and the result is divided by three because three samples from meters fifteen, forty-five and seventy-five were pooled.</w:t>
      </w:r>
    </w:p>
    <w:p w14:paraId="049DC19D" w14:textId="77777777" w:rsidR="004B00AD" w:rsidRDefault="00ED4651">
      <w:pPr>
        <w:pStyle w:val="BodyText"/>
      </w:pPr>
      <w:r>
        <w:t xml:space="preserve">For community analyses, singleton taxa (taxa occurring in only one reach) were removed from the original matrix and density values were log transformed to reduce the effect of abundant taxa (Chironomidae, </w:t>
      </w:r>
      <w:r>
        <w:rPr>
          <w:i/>
        </w:rPr>
        <w:t>Baetis</w:t>
      </w:r>
      <w:r>
        <w:t xml:space="preserve">, </w:t>
      </w:r>
      <w:r>
        <w:rPr>
          <w:i/>
        </w:rPr>
        <w:t>Micrasema</w:t>
      </w:r>
      <w:r>
        <w:t>) on community relationships by applying the formula:</w:t>
      </w:r>
    </w:p>
    <w:p w14:paraId="33195903" w14:textId="77777777" w:rsidR="004B00AD" w:rsidRDefault="00F1770F">
      <w:pPr>
        <w:pStyle w:val="BodyText"/>
      </w:pPr>
      <m:oMathPara>
        <m:oMathParaPr>
          <m:jc m:val="center"/>
        </m:oMathParaPr>
        <m:oMath>
          <m:sSub>
            <m:sSubPr>
              <m:ctrlPr>
                <w:ins w:id="345" w:author="Microsoft Office User" w:date="2019-10-23T11:48:00Z">
                  <w:rPr>
                    <w:rFonts w:ascii="Cambria Math" w:hAnsi="Cambria Math"/>
                  </w:rPr>
                </w:ins>
              </m:ctrlPr>
            </m:sSubPr>
            <m:e>
              <m:r>
                <m:rPr>
                  <m:sty m:val="p"/>
                </m:rPr>
                <w:rPr>
                  <w:rFonts w:ascii="Cambria Math" w:hAnsi="Cambria Math"/>
                </w:rPr>
                <m:t>log</m:t>
              </m:r>
            </m:e>
            <m:sub>
              <m:r>
                <w:rPr>
                  <w:rFonts w:ascii="Cambria Math" w:hAnsi="Cambria Math"/>
                </w:rPr>
                <m:t>10</m:t>
              </m:r>
            </m:sub>
          </m:sSub>
          <m:r>
            <w:rPr>
              <w:rFonts w:ascii="Cambria Math" w:hAnsi="Cambria Math"/>
            </w:rPr>
            <m:t>(n+1)</m:t>
          </m:r>
        </m:oMath>
      </m:oMathPara>
    </w:p>
    <w:p w14:paraId="6E788BAC" w14:textId="77777777" w:rsidR="004B00AD" w:rsidRDefault="00ED4651">
      <w:pPr>
        <w:pStyle w:val="FirstParagraph"/>
      </w:pPr>
      <w:r>
        <w:t xml:space="preserve">where </w:t>
      </w:r>
      <m:oMath>
        <m:r>
          <w:rPr>
            <w:rFonts w:ascii="Cambria Math" w:hAnsi="Cambria Math"/>
          </w:rPr>
          <m:t>n</m:t>
        </m:r>
      </m:oMath>
      <w:r>
        <w:t xml:space="preserve"> is the density value per square meter for a given taxon. The resulting matrix of benthic invertebrates at the LTU level of identification (20 reaches by 64 taxa) was then used for analysis. Functional feeding groups (FFG) were assigned using the feeding habits of each taxon as identified in Merritt et al. (</w:t>
      </w:r>
      <w:hyperlink w:anchor="ref-Merritt2008">
        <w:r>
          <w:rPr>
            <w:rStyle w:val="Hyperlink"/>
          </w:rPr>
          <w:t>2008</w:t>
        </w:r>
      </w:hyperlink>
      <w:r>
        <w:t>), and raw density values were used for FFG analyses because sparse or hyper abundant groups were less of a concern with aggregate functional groups.</w:t>
      </w:r>
    </w:p>
    <w:p w14:paraId="21933F8B" w14:textId="24993DB6" w:rsidR="004B00AD" w:rsidRDefault="00ED4651">
      <w:pPr>
        <w:pStyle w:val="BodyText"/>
      </w:pPr>
      <w:r>
        <w:t xml:space="preserve">During Chla tile collection at the two streams with snails as the dominant scraper, the number of snails (Juga) and cased caddisfly (observed taxa being primarily Uenoidae and Glossosomatidae) on each tile were recorded and then removed before taking chlorophyll readings with a </w:t>
      </w:r>
      <w:proofErr w:type="spellStart"/>
      <w:r>
        <w:t>BenthoTorch</w:t>
      </w:r>
      <w:r>
        <w:rPr>
          <w:vertAlign w:val="superscript"/>
        </w:rPr>
        <w:t>TM</w:t>
      </w:r>
      <w:proofErr w:type="spellEnd"/>
      <w:ins w:id="346" w:author="Admin" w:date="2019-10-25T04:02:00Z">
        <w:r w:rsidR="00127C5B">
          <w:t xml:space="preserve"> du</w:t>
        </w:r>
      </w:ins>
      <w:del w:id="347" w:author="Admin" w:date="2019-10-25T04:02:00Z">
        <w:r w:rsidDel="00127C5B">
          <w:delText>.</w:delText>
        </w:r>
      </w:del>
      <w:ins w:id="348" w:author="Admin" w:date="2019-10-25T04:01:00Z">
        <w:r w:rsidR="00127C5B">
          <w:t>ring both 2017 and 2018 sampling</w:t>
        </w:r>
      </w:ins>
    </w:p>
    <w:p w14:paraId="28F98D4A" w14:textId="77777777" w:rsidR="004B00AD" w:rsidRDefault="00ED4651">
      <w:pPr>
        <w:pStyle w:val="Heading3"/>
      </w:pPr>
      <w:bookmarkStart w:id="349" w:name="trout-diets"/>
      <w:bookmarkEnd w:id="349"/>
      <w:r>
        <w:lastRenderedPageBreak/>
        <w:t>Trout Diets</w:t>
      </w:r>
    </w:p>
    <w:p w14:paraId="08AE28E7" w14:textId="5153198A" w:rsidR="004B00AD" w:rsidRDefault="00ED4651">
      <w:pPr>
        <w:pStyle w:val="FirstParagraph"/>
      </w:pPr>
      <w:r>
        <w:t>Trout diets were collected during the post-treatment year</w:t>
      </w:r>
      <w:ins w:id="350" w:author="Admin" w:date="2019-10-25T04:02:00Z">
        <w:r w:rsidR="00127C5B">
          <w:t xml:space="preserve"> (2018) in all five study streams</w:t>
        </w:r>
      </w:ins>
      <w:r>
        <w:t xml:space="preserve">. Trout </w:t>
      </w:r>
      <w:del w:id="351" w:author="Admin" w:date="2019-10-25T04:03:00Z">
        <w:r w:rsidDel="00127C5B">
          <w:delText xml:space="preserve">diets </w:delText>
        </w:r>
      </w:del>
      <w:r>
        <w:t xml:space="preserve">were </w:t>
      </w:r>
      <w:del w:id="352" w:author="Admin" w:date="2019-10-25T04:03:00Z">
        <w:r w:rsidDel="00127C5B">
          <w:delText xml:space="preserve">collected </w:delText>
        </w:r>
      </w:del>
      <w:ins w:id="353" w:author="Admin" w:date="2019-10-25T04:05:00Z">
        <w:r w:rsidR="00127C5B">
          <w:t>obtained from</w:t>
        </w:r>
      </w:ins>
      <w:ins w:id="354" w:author="Admin" w:date="2019-10-25T04:03:00Z">
        <w:r w:rsidR="00127C5B">
          <w:t xml:space="preserve"> </w:t>
        </w:r>
      </w:ins>
      <w:del w:id="355" w:author="Admin" w:date="2019-10-25T04:05:00Z">
        <w:r w:rsidDel="00127C5B">
          <w:delText xml:space="preserve">during three-pass depletion for </w:delText>
        </w:r>
      </w:del>
      <w:r>
        <w:t>fish population estimates</w:t>
      </w:r>
      <w:ins w:id="356" w:author="Admin" w:date="2019-10-25T04:05:00Z">
        <w:r w:rsidR="00127C5B">
          <w:t xml:space="preserve"> surveys that captured all possible fish over three replicated passes through the </w:t>
        </w:r>
      </w:ins>
      <w:ins w:id="357" w:author="Admin" w:date="2019-10-25T04:06:00Z">
        <w:r w:rsidR="00127C5B">
          <w:t>study reach</w:t>
        </w:r>
      </w:ins>
      <w:ins w:id="358" w:author="Admin" w:date="2019-10-25T04:03:00Z">
        <w:r w:rsidR="00127C5B">
          <w:t xml:space="preserve">. Diets </w:t>
        </w:r>
      </w:ins>
      <w:del w:id="359" w:author="Admin" w:date="2019-10-25T04:03:00Z">
        <w:r w:rsidDel="00127C5B">
          <w:delText xml:space="preserve"> and </w:delText>
        </w:r>
      </w:del>
      <w:r>
        <w:t xml:space="preserve">were </w:t>
      </w:r>
      <w:ins w:id="360" w:author="Admin" w:date="2019-10-25T04:03:00Z">
        <w:r w:rsidR="00127C5B">
          <w:t xml:space="preserve">then collected </w:t>
        </w:r>
      </w:ins>
      <w:del w:id="361" w:author="Admin" w:date="2019-10-25T04:03:00Z">
        <w:r w:rsidDel="00127C5B">
          <w:delText xml:space="preserve">only taken </w:delText>
        </w:r>
      </w:del>
      <w:r>
        <w:t xml:space="preserve">from a </w:t>
      </w:r>
      <w:ins w:id="362" w:author="Admin" w:date="2019-10-25T04:04:00Z">
        <w:r w:rsidR="00127C5B">
          <w:t xml:space="preserve">random </w:t>
        </w:r>
      </w:ins>
      <w:r>
        <w:t xml:space="preserve">subset of </w:t>
      </w:r>
      <w:ins w:id="363" w:author="Admin" w:date="2019-10-25T04:04:00Z">
        <w:r w:rsidR="00127C5B">
          <w:t xml:space="preserve">9 to 13 adult (age 1+) </w:t>
        </w:r>
      </w:ins>
      <w:r>
        <w:t xml:space="preserve">fish </w:t>
      </w:r>
      <w:ins w:id="364" w:author="Admin" w:date="2019-10-25T04:04:00Z">
        <w:r w:rsidR="00127C5B">
          <w:t>(</w:t>
        </w:r>
      </w:ins>
      <w:r>
        <w:t>greater than 80 mm in length</w:t>
      </w:r>
      <w:ins w:id="365" w:author="Admin" w:date="2019-10-25T04:04:00Z">
        <w:r w:rsidR="00127C5B">
          <w:t xml:space="preserve">) in the total </w:t>
        </w:r>
      </w:ins>
      <w:ins w:id="366" w:author="Admin" w:date="2019-10-25T04:06:00Z">
        <w:r w:rsidR="00452626">
          <w:t>captured population</w:t>
        </w:r>
      </w:ins>
      <w:r>
        <w:t xml:space="preserve">. Fish were anesthetized and </w:t>
      </w:r>
      <w:ins w:id="367" w:author="Admin" w:date="2019-10-25T04:07:00Z">
        <w:r w:rsidR="00452626">
          <w:t xml:space="preserve">stomachs were emptied using </w:t>
        </w:r>
      </w:ins>
      <w:r>
        <w:t>gastric lavage</w:t>
      </w:r>
      <w:del w:id="368" w:author="Admin" w:date="2019-10-25T04:07:00Z">
        <w:r w:rsidDel="00452626">
          <w:delText>d</w:delText>
        </w:r>
      </w:del>
      <w:ins w:id="369" w:author="Admin" w:date="2019-10-25T04:07:00Z">
        <w:r w:rsidR="00452626">
          <w:t xml:space="preserve">, a method by which </w:t>
        </w:r>
      </w:ins>
      <w:del w:id="370" w:author="Admin" w:date="2019-10-25T04:07:00Z">
        <w:r w:rsidDel="00452626">
          <w:delText>. S</w:delText>
        </w:r>
      </w:del>
      <w:ins w:id="371" w:author="Admin" w:date="2019-10-25T04:07:00Z">
        <w:r w:rsidR="00452626">
          <w:t>s</w:t>
        </w:r>
      </w:ins>
      <w:r>
        <w:t xml:space="preserve">tomach contents </w:t>
      </w:r>
      <w:del w:id="372" w:author="Admin" w:date="2019-10-25T04:07:00Z">
        <w:r w:rsidDel="00452626">
          <w:delText xml:space="preserve">were </w:delText>
        </w:r>
      </w:del>
      <w:ins w:id="373" w:author="Admin" w:date="2019-10-25T04:07:00Z">
        <w:r w:rsidR="00452626">
          <w:t xml:space="preserve">are </w:t>
        </w:r>
      </w:ins>
      <w:r>
        <w:t>evacuated by injecting water into the fish stomach</w:t>
      </w:r>
      <w:del w:id="374" w:author="Admin" w:date="2019-10-25T04:08:00Z">
        <w:r w:rsidDel="00452626">
          <w:delText xml:space="preserve"> </w:delText>
        </w:r>
      </w:del>
      <w:ins w:id="375" w:author="Admin" w:date="2019-10-25T04:08:00Z">
        <w:r w:rsidR="00452626">
          <w:t xml:space="preserve"> (method reference. . . )</w:t>
        </w:r>
      </w:ins>
      <w:del w:id="376" w:author="Admin" w:date="2019-10-25T04:08:00Z">
        <w:r w:rsidDel="00452626">
          <w:delText>using a piece of small plastic tubing attached to a syringe</w:delText>
        </w:r>
      </w:del>
      <w:r>
        <w:t xml:space="preserve">. Diet samples were collected in filter paper and preserved in 95% ethanol for </w:t>
      </w:r>
      <w:del w:id="377" w:author="Admin" w:date="2019-10-25T04:08:00Z">
        <w:r w:rsidDel="00452626">
          <w:delText xml:space="preserve">lab </w:delText>
        </w:r>
      </w:del>
      <w:r>
        <w:t>processing</w:t>
      </w:r>
      <w:ins w:id="378" w:author="Admin" w:date="2019-10-25T04:08:00Z">
        <w:r w:rsidR="00452626">
          <w:t xml:space="preserve"> in the lab</w:t>
        </w:r>
      </w:ins>
      <w:r>
        <w:t>.</w:t>
      </w:r>
    </w:p>
    <w:p w14:paraId="1C63D14E" w14:textId="246FF74D" w:rsidR="004B00AD" w:rsidRDefault="00ED4651">
      <w:pPr>
        <w:pStyle w:val="BodyText"/>
      </w:pPr>
      <w:r>
        <w:t xml:space="preserve">All trout diets were processed (9 to 13 diets per reach) with aquatic invertebrates identified </w:t>
      </w:r>
      <w:del w:id="379" w:author="Admin" w:date="2019-10-25T04:08:00Z">
        <w:r w:rsidDel="00452626">
          <w:delText xml:space="preserve">down </w:delText>
        </w:r>
      </w:del>
      <w:r>
        <w:t xml:space="preserve">to the family level and terrestrial invertebrates identified to order. </w:t>
      </w:r>
      <w:commentRangeStart w:id="380"/>
      <w:r>
        <w:t>Because the number of fish dieted in each reach varied, the average</w:t>
      </w:r>
      <w:ins w:id="381" w:author="Admin" w:date="2019-10-25T04:08:00Z">
        <w:r w:rsidR="00452626">
          <w:t xml:space="preserve"> (rather than total)</w:t>
        </w:r>
      </w:ins>
      <w:r>
        <w:t xml:space="preserve"> of all fish diets was used</w:t>
      </w:r>
      <w:ins w:id="382" w:author="Admin" w:date="2019-10-25T04:08:00Z">
        <w:r w:rsidR="00452626">
          <w:t xml:space="preserve"> for analysis</w:t>
        </w:r>
      </w:ins>
      <w:r>
        <w:t xml:space="preserve">. The resulting matrix </w:t>
      </w:r>
      <w:ins w:id="383" w:author="Admin" w:date="2019-10-25T04:09:00Z">
        <w:r w:rsidR="00452626">
          <w:t xml:space="preserve">of diet data </w:t>
        </w:r>
      </w:ins>
      <w:r>
        <w:t xml:space="preserve">was then filtered for aquatic species and appended to a matrix of 2018 stream benthic invertebrate </w:t>
      </w:r>
      <w:ins w:id="384" w:author="Admin" w:date="2019-10-25T04:09:00Z">
        <w:r w:rsidR="00452626">
          <w:t xml:space="preserve">diet data in each of the same reaches </w:t>
        </w:r>
      </w:ins>
      <w:del w:id="385" w:author="Admin" w:date="2019-10-25T04:09:00Z">
        <w:r w:rsidDel="00452626">
          <w:delText xml:space="preserve">families </w:delText>
        </w:r>
      </w:del>
      <w:r>
        <w:t>(10 reaches by 38 families)</w:t>
      </w:r>
      <w:ins w:id="386" w:author="Admin" w:date="2019-10-25T04:10:00Z">
        <w:r w:rsidR="00452626">
          <w:t xml:space="preserve"> with the same level of taxonomic identification (to family)</w:t>
        </w:r>
      </w:ins>
      <w:r>
        <w:t>, producing a</w:t>
      </w:r>
      <w:ins w:id="387" w:author="Admin" w:date="2019-10-25T04:10:00Z">
        <w:r w:rsidR="00452626">
          <w:t xml:space="preserve">n </w:t>
        </w:r>
        <w:del w:id="388" w:author="Cedar Mackaness" w:date="2019-10-30T16:21:00Z">
          <w:r w:rsidR="00452626" w:rsidDel="005934AB">
            <w:delText>overal</w:delText>
          </w:r>
        </w:del>
      </w:ins>
      <w:ins w:id="389" w:author="Cedar Mackaness" w:date="2019-10-30T16:21:00Z">
        <w:r w:rsidR="005934AB">
          <w:t>overall</w:t>
        </w:r>
      </w:ins>
      <w:r>
        <w:t xml:space="preserve">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w:t>
      </w:r>
      <w:r>
        <w:rPr>
          <w:vertAlign w:val="superscript"/>
        </w:rPr>
        <w:t>2</w:t>
      </w:r>
      <w:r>
        <w:t>—and fish diets.</w:t>
      </w:r>
      <w:commentRangeEnd w:id="380"/>
      <w:r w:rsidR="00452626">
        <w:rPr>
          <w:rStyle w:val="CommentReference"/>
        </w:rPr>
        <w:commentReference w:id="380"/>
      </w:r>
    </w:p>
    <w:p w14:paraId="3C615755" w14:textId="77777777" w:rsidR="004B00AD" w:rsidRDefault="00ED4651">
      <w:pPr>
        <w:pStyle w:val="Heading2"/>
      </w:pPr>
      <w:bookmarkStart w:id="390" w:name="data-analysis"/>
      <w:bookmarkEnd w:id="390"/>
      <w:r>
        <w:t>Data Analysis</w:t>
      </w:r>
    </w:p>
    <w:p w14:paraId="7D6021FB" w14:textId="77777777" w:rsidR="004B00AD" w:rsidRDefault="00ED4651">
      <w:pPr>
        <w:pStyle w:val="Heading3"/>
      </w:pPr>
      <w:bookmarkStart w:id="391" w:name="baci-analysis"/>
      <w:bookmarkEnd w:id="391"/>
      <w:r>
        <w:t>BACI Analysis</w:t>
      </w:r>
    </w:p>
    <w:p w14:paraId="6C048CAC" w14:textId="393B0CD4" w:rsidR="004B00AD" w:rsidRDefault="00ED4651">
      <w:pPr>
        <w:pStyle w:val="FirstParagraph"/>
      </w:pPr>
      <w:r>
        <w:t>The BACI analysis was performed in R (R Core Team (</w:t>
      </w:r>
      <w:hyperlink w:anchor="ref-R-base">
        <w:r>
          <w:rPr>
            <w:rStyle w:val="Hyperlink"/>
          </w:rPr>
          <w:t>2018</w:t>
        </w:r>
      </w:hyperlink>
      <w:r>
        <w:t xml:space="preserve">)), and consisted of calculating reach-pair differences by subtracting the control reach value from the treatment reach value. </w:t>
      </w:r>
      <w:del w:id="392" w:author="Admin" w:date="2019-10-25T04:14:00Z">
        <w:r w:rsidDel="00452626">
          <w:delText>Reach differences were calculated</w:delText>
        </w:r>
      </w:del>
      <w:ins w:id="393" w:author="Admin" w:date="2019-10-25T04:14:00Z">
        <w:r w:rsidR="00452626">
          <w:t>This BACI analysis was conducted</w:t>
        </w:r>
      </w:ins>
      <w:r>
        <w:t xml:space="preserve"> for</w:t>
      </w:r>
      <w:ins w:id="394" w:author="Admin" w:date="2019-10-25T04:14:00Z">
        <w:r w:rsidR="00452626">
          <w:t xml:space="preserve"> the following metrics:</w:t>
        </w:r>
      </w:ins>
      <w:r>
        <w:t xml:space="preserve"> light</w:t>
      </w:r>
      <w:ins w:id="395" w:author="Admin" w:date="2019-10-25T04:15:00Z">
        <w:r w:rsidR="00452626">
          <w:t xml:space="preserve"> flux</w:t>
        </w:r>
      </w:ins>
      <w:r>
        <w:t xml:space="preserve">, </w:t>
      </w:r>
      <w:proofErr w:type="spellStart"/>
      <w:r>
        <w:t>Chla</w:t>
      </w:r>
      <w:proofErr w:type="spellEnd"/>
      <w:ins w:id="396" w:author="Admin" w:date="2019-10-25T04:15:00Z">
        <w:r w:rsidR="00452626">
          <w:t xml:space="preserve"> concentrations on tiles</w:t>
        </w:r>
      </w:ins>
      <w:r>
        <w:t xml:space="preserve">, </w:t>
      </w:r>
      <w:ins w:id="397" w:author="Admin" w:date="2019-10-25T04:16:00Z">
        <w:r w:rsidR="00452626">
          <w:t xml:space="preserve">aggregate </w:t>
        </w:r>
      </w:ins>
      <w:ins w:id="398" w:author="Admin" w:date="2019-10-25T04:15:00Z">
        <w:r w:rsidR="00452626">
          <w:t xml:space="preserve">density of </w:t>
        </w:r>
      </w:ins>
      <w:ins w:id="399" w:author="Admin" w:date="2019-10-25T04:16:00Z">
        <w:r w:rsidR="00452626">
          <w:t xml:space="preserve">the three families </w:t>
        </w:r>
      </w:ins>
      <w:proofErr w:type="spellStart"/>
      <w:r>
        <w:t>Ephemeroptera</w:t>
      </w:r>
      <w:proofErr w:type="spellEnd"/>
      <w:r>
        <w:t xml:space="preserve">, </w:t>
      </w:r>
      <w:proofErr w:type="spellStart"/>
      <w:r>
        <w:t>Plecoptera</w:t>
      </w:r>
      <w:proofErr w:type="spellEnd"/>
      <w:r>
        <w:t xml:space="preserve">, </w:t>
      </w:r>
      <w:proofErr w:type="spellStart"/>
      <w:r>
        <w:t>Trichoptera</w:t>
      </w:r>
      <w:proofErr w:type="spellEnd"/>
      <w:r>
        <w:t xml:space="preserve">, (EPT) </w:t>
      </w:r>
      <w:del w:id="400" w:author="Admin" w:date="2019-10-25T04:15:00Z">
        <w:r w:rsidDel="00452626">
          <w:delText xml:space="preserve">index </w:delText>
        </w:r>
      </w:del>
      <w:r>
        <w:t>(Wallace, Grubaugh, &amp; Whiles (</w:t>
      </w:r>
      <w:hyperlink w:anchor="ref-Wallace1996">
        <w:r>
          <w:rPr>
            <w:rStyle w:val="Hyperlink"/>
          </w:rPr>
          <w:t>1996</w:t>
        </w:r>
      </w:hyperlink>
      <w:r>
        <w:t>)), total invertebrate density and invertebrate densities by functional feeding group. A paired t-test with 4 degrees of freedom was then performed for each metric by subtracting the reach difference from the pre-treatment year from the reach difference in the post-treatment year for each stream assuming the difference between the two reach differences should be zero if the treatment had no effect.</w:t>
      </w:r>
      <w:ins w:id="401" w:author="Admin" w:date="2019-10-25T04:16:00Z">
        <w:r w:rsidR="00731EEA">
          <w:t xml:space="preserve"> Juga density on tiles was evaluated using a simplified BACI with mean values per </w:t>
        </w:r>
      </w:ins>
      <w:ins w:id="402" w:author="Admin" w:date="2019-10-25T04:17:00Z">
        <w:r w:rsidR="00731EEA">
          <w:t>reach</w:t>
        </w:r>
      </w:ins>
      <w:ins w:id="403" w:author="Admin" w:date="2019-10-25T04:16:00Z">
        <w:r w:rsidR="00731EEA">
          <w:t xml:space="preserve"> compared </w:t>
        </w:r>
      </w:ins>
      <w:ins w:id="404" w:author="Admin" w:date="2019-10-25T04:17:00Z">
        <w:r w:rsidR="00731EEA">
          <w:t>before and after treatment at each of the two sites (W100, and W113 individually).</w:t>
        </w:r>
      </w:ins>
    </w:p>
    <w:p w14:paraId="0595914F" w14:textId="77777777" w:rsidR="004B00AD" w:rsidRDefault="00ED4651">
      <w:pPr>
        <w:pStyle w:val="Heading3"/>
      </w:pPr>
      <w:bookmarkStart w:id="405" w:name="community-analysis"/>
      <w:bookmarkEnd w:id="405"/>
      <w:r>
        <w:t>Community Analysis</w:t>
      </w:r>
    </w:p>
    <w:p w14:paraId="55F429B0" w14:textId="566FBFD9" w:rsidR="004B00AD" w:rsidRDefault="00ED4651">
      <w:pPr>
        <w:pStyle w:val="FirstParagraph"/>
      </w:pPr>
      <w:r>
        <w:t>Community analyses were performed in PC-ORD (McCune &amp; Mefford (</w:t>
      </w:r>
      <w:hyperlink w:anchor="ref-PC-ORD">
        <w:r>
          <w:rPr>
            <w:rStyle w:val="Hyperlink"/>
          </w:rPr>
          <w:t>2016</w:t>
        </w:r>
      </w:hyperlink>
      <w:r>
        <w:t>)) and R (R Core Team (</w:t>
      </w:r>
      <w:hyperlink w:anchor="ref-R-base">
        <w:r>
          <w:rPr>
            <w:rStyle w:val="Hyperlink"/>
          </w:rPr>
          <w:t>2018</w:t>
        </w:r>
      </w:hyperlink>
      <w:r>
        <w:t>)) using the Vegan package (Oksanen et al. (</w:t>
      </w:r>
      <w:hyperlink w:anchor="ref-vegan">
        <w:r>
          <w:rPr>
            <w:rStyle w:val="Hyperlink"/>
          </w:rPr>
          <w:t>2018</w:t>
        </w:r>
      </w:hyperlink>
      <w:r>
        <w:t xml:space="preserve">)). Blocked multi-response permutation procedure (MRBP) was used to assess differences between treatment and control reaches in the pre and post treatment years. MRBP was followed up with blocked indicator species analysis (ISA) to determine underlying taxa driving any grouping </w:t>
      </w:r>
      <w:r>
        <w:lastRenderedPageBreak/>
        <w:t>detected by MRBP. The combined benthic and diet community matrix was subsequently tested for any differences between treatment and control reaches and benthic versus diet taxa representation using the same MRBP and ISA methods.</w:t>
      </w:r>
    </w:p>
    <w:p w14:paraId="12F0224D" w14:textId="113FFEC0" w:rsidR="004B00AD" w:rsidRDefault="00ED4651">
      <w:pPr>
        <w:pStyle w:val="BodyText"/>
      </w:pPr>
      <w:r>
        <w:t xml:space="preserve">To test for any pre-treatment reach differences in 2017, MRBP was run on 2017 data only with treatment and reference as the two </w:t>
      </w:r>
      <w:r>
        <w:rPr>
          <w:i/>
        </w:rPr>
        <w:t>a priori</w:t>
      </w:r>
      <w:r>
        <w:t xml:space="preserve"> </w:t>
      </w:r>
      <w:ins w:id="406" w:author="Admin" w:date="2019-10-25T04:12:00Z">
        <w:r w:rsidR="00452626">
          <w:t xml:space="preserve">treatment </w:t>
        </w:r>
      </w:ins>
      <w:r>
        <w:t>groups and blocked by stream. The 2018 post-treatment data were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(McCune, Grace, &amp; Urban (</w:t>
      </w:r>
      <w:hyperlink w:anchor="ref-McCune2002">
        <w:r>
          <w:rPr>
            <w:rStyle w:val="Hyperlink"/>
          </w:rPr>
          <w:t>2002</w:t>
        </w:r>
      </w:hyperlink>
      <w:r>
        <w:t>)).</w:t>
      </w:r>
    </w:p>
    <w:p w14:paraId="2160A3E4" w14:textId="77777777" w:rsidR="004B00AD" w:rsidRDefault="00ED4651">
      <w:pPr>
        <w:pStyle w:val="BodyText"/>
      </w:pPr>
      <w:r>
        <w:t>The follow-up ISA calculates an indicator value (IV) for each species. The IV is a composite of a taxon’s fidelity and exclusivity to a group. A taxon consistently abundant in one group and never present in any other, would receive a high IV. Conversely, a taxon rarely abundant in SU’s of one group and present in other groups would receive a low IV (McCune et al. (</w:t>
      </w:r>
      <w:hyperlink w:anchor="ref-McCune2002">
        <w:r>
          <w:rPr>
            <w:rStyle w:val="Hyperlink"/>
          </w:rPr>
          <w:t>2002</w:t>
        </w:r>
      </w:hyperlink>
      <w:r>
        <w:t>)). A Monte Carlo test of 1,000 permutations of the taxa matrix was used to generate a p-value for each taxon’s IV.</w:t>
      </w:r>
    </w:p>
    <w:p w14:paraId="137C12FC" w14:textId="77777777" w:rsidR="004B00AD" w:rsidRDefault="00ED4651">
      <w:pPr>
        <w:pStyle w:val="BodyText"/>
      </w:pPr>
      <w:r>
        <w:t>Nonmetric multidimensional scaling (Kruskal (</w:t>
      </w:r>
      <w:hyperlink w:anchor="ref-Kruskal1964">
        <w:r>
          <w:rPr>
            <w:rStyle w:val="Hyperlink"/>
          </w:rPr>
          <w:t>1964</w:t>
        </w:r>
      </w:hyperlink>
      <w:r>
        <w:t>)) was used to assess residual variation in the treatment and control reach communities, and quantify the relationship between the synthetic community variables extracted from the ordination axes and environmental variables such as Chla. Sorensen distance was used for both ordinations to reduce the impact of outliers. The ordination was rotated to maximize the environmental variable Chla along axis 1. A random start was used and the real data were run 250 times to ensure an absolute stress minima was reached. A Monte Carlo test with 100 permutations was used to generate a p-value for the the final ordination having a lower than expected stress value based on chance alone.</w:t>
      </w:r>
    </w:p>
    <w:p w14:paraId="19F10705" w14:textId="77777777" w:rsidR="004B00AD" w:rsidRDefault="00ED4651">
      <w:pPr>
        <w:pStyle w:val="Heading3"/>
      </w:pPr>
      <w:bookmarkStart w:id="407" w:name="analysis-of-trout-diets"/>
      <w:bookmarkEnd w:id="407"/>
      <w:r>
        <w:t>Analysis of Trout Diets</w:t>
      </w:r>
    </w:p>
    <w:p w14:paraId="4EA70A81" w14:textId="77777777" w:rsidR="004B00AD" w:rsidRDefault="00ED4651">
      <w:pPr>
        <w:pStyle w:val="FirstParagraph"/>
      </w:pPr>
      <w:r>
        <w:t>Trout diets were collected in the post-treatment year, which limits analysis to a comparison of reference versus treatment reaches without the control on inherent reach differences. We performed paired t-tests for the abundance of each functional feeding group represented in the diets of trout in the reference and the treatment reach, and on the modified Ivlev’s selectivity index (D) (as defined in Jacobs (</w:t>
      </w:r>
      <w:hyperlink w:anchor="ref-Jacobs1974">
        <w:r>
          <w:rPr>
            <w:rStyle w:val="Hyperlink"/>
          </w:rPr>
          <w:t>1974</w:t>
        </w:r>
      </w:hyperlink>
      <w:r>
        <w:t>)) for each FFG. The selection index D measures preferential consumption or avoidance using the formula:</w:t>
      </w:r>
    </w:p>
    <w:p w14:paraId="794ADFD6" w14:textId="77777777" w:rsidR="004B00AD" w:rsidRDefault="00F1770F">
      <w:pPr>
        <w:pStyle w:val="BodyText"/>
      </w:pPr>
      <m:oMathPara>
        <m:oMathParaPr>
          <m:jc m:val="center"/>
        </m:oMathParaPr>
        <m:oMath>
          <m:f>
            <m:fPr>
              <m:ctrlPr>
                <w:ins w:id="408" w:author="Microsoft Office User" w:date="2019-10-23T11:48:00Z">
                  <w:rPr>
                    <w:rFonts w:ascii="Cambria Math" w:hAnsi="Cambria Math"/>
                  </w:rPr>
                </w:ins>
              </m:ctrlPr>
            </m:fPr>
            <m:num>
              <m:r>
                <w:rPr>
                  <w:rFonts w:ascii="Cambria Math" w:hAnsi="Cambria Math"/>
                </w:rPr>
                <m:t>(r-p</m:t>
              </m:r>
            </m:num>
            <m:den>
              <m:r>
                <w:rPr>
                  <w:rFonts w:ascii="Cambria Math" w:hAnsi="Cambria Math"/>
                </w:rPr>
                <m:t>r+p-2rp</m:t>
              </m:r>
            </m:den>
          </m:f>
        </m:oMath>
      </m:oMathPara>
    </w:p>
    <w:p w14:paraId="487A00F0" w14:textId="77777777" w:rsidR="004B00AD" w:rsidRDefault="00ED4651">
      <w:pPr>
        <w:pStyle w:val="FirstParagraph"/>
      </w:pPr>
      <w:r>
        <w:t>where a zero represents neutral selection (ie the prey is consumed in equal proportion to its availability).</w:t>
      </w:r>
    </w:p>
    <w:p w14:paraId="0B82DC1F" w14:textId="77777777" w:rsidR="004B00AD" w:rsidRDefault="00ED4651">
      <w:pPr>
        <w:pStyle w:val="Heading1"/>
      </w:pPr>
      <w:bookmarkStart w:id="409" w:name="results"/>
      <w:bookmarkEnd w:id="409"/>
      <w:r>
        <w:lastRenderedPageBreak/>
        <w:t>Results</w:t>
      </w:r>
    </w:p>
    <w:p w14:paraId="36433813" w14:textId="77777777" w:rsidR="004B00AD" w:rsidRDefault="00ED4651">
      <w:pPr>
        <w:pStyle w:val="Heading2"/>
      </w:pPr>
      <w:bookmarkStart w:id="410" w:name="light-and-chlorophyll"/>
      <w:bookmarkEnd w:id="410"/>
      <w:r>
        <w:t>Light and Chlorophyll</w:t>
      </w:r>
    </w:p>
    <w:p w14:paraId="4BCB0E30" w14:textId="77777777" w:rsidR="004B00AD" w:rsidRDefault="00ED4651">
      <w:pPr>
        <w:pStyle w:val="FirstParagraph"/>
      </w:pPr>
      <w:r>
        <w:t xml:space="preserve">In 2017, before treatment, the average daily PAR reaching the stream benthos among the five streams was consistently low (between 0.9 and 1 </w:t>
      </w:r>
      <m:oMath>
        <m:r>
          <w:rPr>
            <w:rFonts w:ascii="Cambria Math" w:hAnsi="Cambria Math"/>
          </w:rPr>
          <m:t>mol/</m:t>
        </m:r>
        <m:sSup>
          <m:sSupPr>
            <m:ctrlPr>
              <w:ins w:id="411" w:author="Microsoft Office User" w:date="2019-10-23T11:48:00Z">
                <w:rPr>
                  <w:rFonts w:ascii="Cambria Math" w:hAnsi="Cambria Math"/>
                </w:rPr>
              </w:ins>
            </m:ctrlPr>
          </m:sSupPr>
          <m:e>
            <m:r>
              <w:rPr>
                <w:rFonts w:ascii="Cambria Math" w:hAnsi="Cambria Math"/>
              </w:rPr>
              <m:t>m</m:t>
            </m:r>
          </m:e>
          <m:sup>
            <m:r>
              <w:rPr>
                <w:rFonts w:ascii="Cambria Math" w:hAnsi="Cambria Math"/>
              </w:rPr>
              <m:t>2</m:t>
            </m:r>
          </m:sup>
        </m:sSup>
      </m:oMath>
      <w:r>
        <w:t xml:space="preserve"> on average) with an average difference between the treatment and reference reach of -0.16 mol m</w:t>
      </w:r>
      <w:r>
        <w:rPr>
          <w:vertAlign w:val="superscript"/>
        </w:rPr>
        <w:t>-2</w:t>
      </w:r>
      <w:r>
        <w:t xml:space="preserve"> day</w:t>
      </w:r>
      <w:r>
        <w:rPr>
          <w:vertAlign w:val="superscript"/>
        </w:rPr>
        <w:t>-1</w:t>
      </w:r>
      <w:r>
        <w:t>. In 2018, after gaps were cut, light went up by 2.60 mol m</w:t>
      </w:r>
      <w:r>
        <w:rPr>
          <w:vertAlign w:val="superscript"/>
        </w:rPr>
        <w:t>-2</w:t>
      </w:r>
      <w:r>
        <w:t xml:space="preserve"> day</w:t>
      </w:r>
      <w:r>
        <w:rPr>
          <w:vertAlign w:val="superscript"/>
        </w:rPr>
        <w:t>-1</w:t>
      </w:r>
      <w:r>
        <w:t xml:space="preserve"> on average in the treatment reach compared to the reference reach (Figure 1) resulting in a final yearly difference between reach differences of 2.77 mol m</w:t>
      </w:r>
      <w:r>
        <w:rPr>
          <w:vertAlign w:val="superscript"/>
        </w:rPr>
        <w:t>-2</w:t>
      </w:r>
      <w:r>
        <w:t xml:space="preserve"> day</w:t>
      </w:r>
      <w:r>
        <w:rPr>
          <w:vertAlign w:val="superscript"/>
        </w:rPr>
        <w:t>-1</w:t>
      </w:r>
      <w:r>
        <w:t xml:space="preserve"> (p-value = 0.019, t-value = -3.83).</w:t>
      </w:r>
    </w:p>
    <w:p w14:paraId="47EC26BF" w14:textId="07F98430" w:rsidR="004B00AD" w:rsidRDefault="00ED4651">
      <w:pPr>
        <w:pStyle w:val="BodyText"/>
      </w:pPr>
      <w:del w:id="412" w:author="Admin" w:date="2019-10-25T04:18:00Z">
        <w:r w:rsidDel="00731EEA">
          <w:delText>Again</w:delText>
        </w:r>
      </w:del>
      <w:ins w:id="413" w:author="Admin" w:date="2019-10-25T04:18:00Z">
        <w:r w:rsidR="00731EEA">
          <w:t>As with light fluxes, prior to the experimental gap treatment</w:t>
        </w:r>
      </w:ins>
      <w:del w:id="414" w:author="Admin" w:date="2019-10-25T04:19:00Z">
        <w:r w:rsidDel="00731EEA">
          <w:delText>, for</w:delText>
        </w:r>
      </w:del>
      <w:ins w:id="415" w:author="Admin" w:date="2019-10-25T04:19:00Z">
        <w:r w:rsidR="00731EEA">
          <w:t>,</w:t>
        </w:r>
      </w:ins>
      <w:r>
        <w:t xml:space="preserve"> Chla, values across all sites in the pre-treatment year were low (mean = 0.095 ug cm</w:t>
      </w:r>
      <w:r>
        <w:rPr>
          <w:vertAlign w:val="superscript"/>
        </w:rPr>
        <w:t>-2</w:t>
      </w:r>
      <w:r>
        <w:t>), and there was little difference between reaches. After gaps were cut in the post-treatment year, Chla values went up by 0.44 ug cm</w:t>
      </w:r>
      <w:r>
        <w:rPr>
          <w:vertAlign w:val="superscript"/>
        </w:rPr>
        <w:t>-2</w:t>
      </w:r>
      <w:r>
        <w:t xml:space="preserve"> in the gap reach, and only 0.175 ug cm</w:t>
      </w:r>
      <w:r>
        <w:rPr>
          <w:vertAlign w:val="superscript"/>
        </w:rPr>
        <w:t>-2</w:t>
      </w:r>
      <w:r>
        <w:t xml:space="preserve"> in the reference reach (final BACI difference = 0.265 ug cm</w:t>
      </w:r>
      <w:r>
        <w:rPr>
          <w:vertAlign w:val="superscript"/>
        </w:rPr>
        <w:t>-2</w:t>
      </w:r>
      <w:r>
        <w:t>, p-value = 0.002).</w:t>
      </w:r>
    </w:p>
    <w:p w14:paraId="49974906" w14:textId="77777777" w:rsidR="004B00AD" w:rsidRDefault="00ED4651">
      <w:pPr>
        <w:pStyle w:val="FigurewithCaption"/>
      </w:pPr>
      <w:r>
        <w:rPr>
          <w:noProof/>
        </w:rPr>
        <w:lastRenderedPageBreak/>
        <w:drawing>
          <wp:inline distT="0" distB="0" distL="0" distR="0" wp14:anchorId="45D27303" wp14:editId="359302D9">
            <wp:extent cx="5334000" cy="5334000"/>
            <wp:effectExtent l="0" t="0" r="0" b="0"/>
            <wp:docPr id="1" name="Picture" descr="Figure 1: Light, Chla, total invertebrate abundance, and EPT index reach differences in the pre and post-treament years "/>
            <wp:cNvGraphicFramePr/>
            <a:graphic xmlns:a="http://schemas.openxmlformats.org/drawingml/2006/main">
              <a:graphicData uri="http://schemas.openxmlformats.org/drawingml/2006/picture">
                <pic:pic xmlns:pic="http://schemas.openxmlformats.org/drawingml/2006/picture">
                  <pic:nvPicPr>
                    <pic:cNvPr id="0" name="Picture" descr="Figures/Vars_Reach_Diffs.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BD94AA3" w14:textId="77777777" w:rsidR="004B00AD" w:rsidRDefault="00ED4651">
      <w:pPr>
        <w:pStyle w:val="ImageCaption"/>
      </w:pPr>
      <w:r>
        <w:t xml:space="preserve">Figure 1: Light, Chla, total invertebrate abundance, and EPT index reach differences in the pre and post-treament years </w:t>
      </w:r>
    </w:p>
    <w:p w14:paraId="6A1138C9" w14:textId="77777777" w:rsidR="004B00AD" w:rsidRDefault="00ED4651">
      <w:pPr>
        <w:pStyle w:val="Heading2"/>
      </w:pPr>
      <w:bookmarkStart w:id="416" w:name="juga-on-tiles"/>
      <w:bookmarkEnd w:id="416"/>
      <w:r>
        <w:rPr>
          <w:i/>
        </w:rPr>
        <w:t>Juga</w:t>
      </w:r>
      <w:r>
        <w:t xml:space="preserve"> on Tiles</w:t>
      </w:r>
    </w:p>
    <w:p w14:paraId="31BC749A" w14:textId="77777777" w:rsidR="004B00AD" w:rsidRDefault="00ED4651">
      <w:pPr>
        <w:pStyle w:val="FirstParagraph"/>
      </w:pPr>
      <w:r>
        <w:t xml:space="preserve">In the pre-treatment year, the average density of </w:t>
      </w:r>
      <w:r>
        <w:rPr>
          <w:i/>
        </w:rPr>
        <w:t>Juga</w:t>
      </w:r>
      <w:r>
        <w:t xml:space="preserve"> on tiles among the two streams with </w:t>
      </w:r>
      <w:r>
        <w:rPr>
          <w:i/>
        </w:rPr>
        <w:t>Juga</w:t>
      </w:r>
      <w:r>
        <w:t xml:space="preserve"> present was 24.44 snails per m</w:t>
      </w:r>
      <w:r>
        <w:rPr>
          <w:vertAlign w:val="superscript"/>
        </w:rPr>
        <w:t>2</w:t>
      </w:r>
      <w:r>
        <w:t xml:space="preserve"> with little difference between the control and treatment reaches. In the post treatment year the average snail density in the treatment reach increased by 204.44 snails per m</w:t>
      </w:r>
      <w:r>
        <w:rPr>
          <w:vertAlign w:val="superscript"/>
        </w:rPr>
        <w:t>2</w:t>
      </w:r>
      <w:r>
        <w:t>, whereas snail density in the control reach only increased by 88.89 snails per m</w:t>
      </w:r>
      <w:r>
        <w:rPr>
          <w:vertAlign w:val="superscript"/>
        </w:rPr>
        <w:t>2</w:t>
      </w:r>
      <w:r>
        <w:t>. Snail abundance at these two streams was moderately associated with Chla (r</w:t>
      </w:r>
      <w:r>
        <w:rPr>
          <w:vertAlign w:val="superscript"/>
        </w:rPr>
        <w:t>2</w:t>
      </w:r>
      <w:r>
        <w:t xml:space="preserve"> = 0.3204, p = 0.00547), but saw the largest BACI response in meters ten and twenty, slightly upstream of the gap </w:t>
      </w:r>
      <w:commentRangeStart w:id="417"/>
      <w:r>
        <w:t>treatment.</w:t>
      </w:r>
      <w:commentRangeEnd w:id="417"/>
      <w:r w:rsidR="00731EEA">
        <w:rPr>
          <w:rStyle w:val="CommentReference"/>
        </w:rPr>
        <w:commentReference w:id="417"/>
      </w:r>
    </w:p>
    <w:p w14:paraId="25D1FBE8" w14:textId="77777777" w:rsidR="004B00AD" w:rsidRDefault="00ED4651">
      <w:pPr>
        <w:pStyle w:val="Heading2"/>
      </w:pPr>
      <w:bookmarkStart w:id="418" w:name="benthic-invertebrate-community"/>
      <w:bookmarkEnd w:id="418"/>
      <w:r>
        <w:lastRenderedPageBreak/>
        <w:t>Benthic Invertebrate Community</w:t>
      </w:r>
    </w:p>
    <w:p w14:paraId="03B9C375" w14:textId="2CA54CA5" w:rsidR="004B00AD" w:rsidRDefault="00ED4651">
      <w:pPr>
        <w:pStyle w:val="FirstParagraph"/>
      </w:pPr>
      <w:r>
        <w:t xml:space="preserve">The </w:t>
      </w:r>
      <w:ins w:id="419" w:author="Admin" w:date="2019-10-25T04:24:00Z">
        <w:r w:rsidR="00731EEA">
          <w:t xml:space="preserve">density of </w:t>
        </w:r>
        <w:proofErr w:type="spellStart"/>
        <w:r w:rsidR="00731EEA">
          <w:t>Ephemeroptera</w:t>
        </w:r>
        <w:proofErr w:type="spellEnd"/>
        <w:r w:rsidR="00731EEA">
          <w:t xml:space="preserve">, </w:t>
        </w:r>
        <w:proofErr w:type="spellStart"/>
        <w:r w:rsidR="00731EEA">
          <w:t>Plecoptera</w:t>
        </w:r>
        <w:proofErr w:type="spellEnd"/>
        <w:r w:rsidR="00731EEA">
          <w:t xml:space="preserve">, </w:t>
        </w:r>
        <w:proofErr w:type="spellStart"/>
        <w:r w:rsidR="00731EEA">
          <w:t>Trichoptera</w:t>
        </w:r>
        <w:proofErr w:type="spellEnd"/>
        <w:r w:rsidR="00731EEA">
          <w:t xml:space="preserve"> </w:t>
        </w:r>
      </w:ins>
      <w:ins w:id="420" w:author="Admin" w:date="2019-10-25T04:25:00Z">
        <w:r w:rsidR="00731EEA">
          <w:t>(</w:t>
        </w:r>
      </w:ins>
      <w:r>
        <w:t>EPT index</w:t>
      </w:r>
      <w:ins w:id="421" w:author="Admin" w:date="2019-10-25T04:25:00Z">
        <w:r w:rsidR="00731EEA">
          <w:t>)</w:t>
        </w:r>
      </w:ins>
      <w:r>
        <w:t xml:space="preserve"> did not change appreciably between years, and there was little difference between benthic invertebrate communities in the treatment and reference reaches in the pre-treatment year (MRBP: A = 0.041, p = 0.071), or the post-treatment year (A = -0.022, p = 0.838). The indicator species analysis confirmed the lack of grouping from MRBP by not identifying any taxa with significant changes in fidelity or exclusivity in response to the treatment. The results from the NMS ordinations support the results of the MRBP and ISA (Figure 2)</w:t>
      </w:r>
      <w:ins w:id="422" w:author="Admin" w:date="2019-10-25T04:25:00Z">
        <w:r w:rsidR="00731EEA">
          <w:t xml:space="preserve"> with community differences between years but not between </w:t>
        </w:r>
      </w:ins>
      <w:ins w:id="423" w:author="Admin" w:date="2019-10-25T04:27:00Z">
        <w:r w:rsidR="00154E06">
          <w:t>reach types</w:t>
        </w:r>
      </w:ins>
      <w:ins w:id="424" w:author="Admin" w:date="2019-10-25T04:25:00Z">
        <w:r w:rsidR="00731EEA">
          <w:t xml:space="preserve"> within a year</w:t>
        </w:r>
      </w:ins>
      <w:ins w:id="425" w:author="Admin" w:date="2019-10-25T04:26:00Z">
        <w:r w:rsidR="00154E06">
          <w:t xml:space="preserve"> before or after the gap manipulations</w:t>
        </w:r>
      </w:ins>
      <w:ins w:id="426" w:author="Admin" w:date="2019-10-25T04:27:00Z">
        <w:r w:rsidR="00154E06">
          <w:t>.</w:t>
        </w:r>
      </w:ins>
      <w:del w:id="427" w:author="Admin" w:date="2019-10-25T04:25:00Z">
        <w:r w:rsidDel="00731EEA">
          <w:delText>.</w:delText>
        </w:r>
      </w:del>
    </w:p>
    <w:p w14:paraId="088C209F" w14:textId="77777777" w:rsidR="004B00AD" w:rsidRDefault="00ED4651">
      <w:pPr>
        <w:pStyle w:val="FigurewithCaption"/>
      </w:pPr>
      <w:r>
        <w:rPr>
          <w:noProof/>
        </w:rPr>
        <w:drawing>
          <wp:inline distT="0" distB="0" distL="0" distR="0" wp14:anchorId="63E1009E" wp14:editId="49E199AB">
            <wp:extent cx="5334000" cy="4445000"/>
            <wp:effectExtent l="0" t="0" r="0" b="0"/>
            <wp:docPr id="2" name="Picture" descr="Figure 2: NMS of each reach in invertebrate community space. Each point represents a single stream reach, shapes identify stream, and color identifies treament and year."/>
            <wp:cNvGraphicFramePr/>
            <a:graphic xmlns:a="http://schemas.openxmlformats.org/drawingml/2006/main">
              <a:graphicData uri="http://schemas.openxmlformats.org/drawingml/2006/picture">
                <pic:pic xmlns:pic="http://schemas.openxmlformats.org/drawingml/2006/picture">
                  <pic:nvPicPr>
                    <pic:cNvPr id="0" name="Picture" descr="Figures/NMS-Benthic-1.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02CC2152" w14:textId="77777777" w:rsidR="004B00AD" w:rsidRDefault="00ED4651">
      <w:pPr>
        <w:pStyle w:val="ImageCaption"/>
      </w:pPr>
      <w:r>
        <w:t>Figure 2: NMS of each reach in invertebrate community space. Each point represents a single stream reach, shapes identify stream, and color identifies treament and year.</w:t>
      </w:r>
    </w:p>
    <w:p w14:paraId="6C270B0C" w14:textId="77777777" w:rsidR="004B00AD" w:rsidRDefault="00ED4651">
      <w:pPr>
        <w:pStyle w:val="BodyText"/>
      </w:pPr>
      <w:r>
        <w:t>The NMS ordination of benthic invertebrates converged on a 2D solution with a final stress of 12.031. BenthoTotal (total chlorophyll values from the BenthoTorch) and CollDate (a binary variable coded with 1’s for 2018 and 0 for 2017) both had positive r</w:t>
      </w:r>
      <w:r>
        <w:rPr>
          <w:vertAlign w:val="superscript"/>
        </w:rPr>
        <w:t>2</w:t>
      </w:r>
      <w:r>
        <w:t xml:space="preserve"> values with axis 1 (CollDate r</w:t>
      </w:r>
      <w:r>
        <w:rPr>
          <w:vertAlign w:val="superscript"/>
        </w:rPr>
        <w:t>2</w:t>
      </w:r>
      <w:r>
        <w:t xml:space="preserve"> = 0.83, BenthoTotal r</w:t>
      </w:r>
      <w:r>
        <w:rPr>
          <w:vertAlign w:val="superscript"/>
        </w:rPr>
        <w:t>2</w:t>
      </w:r>
      <w:r>
        <w:t xml:space="preserve"> = 0.34). An additional explanatory variable, YearTreatQ, was regressed against the ordination axes. YearTreatQ was coded similarly to CollDate, but only 2018 treatment reaches were coded as a 1, all other reaches were </w:t>
      </w:r>
      <w:r>
        <w:lastRenderedPageBreak/>
        <w:t>assigned 0. YearTreatQ had a weaker relationship than CollDate with both axis 1 and axis 2 (r</w:t>
      </w:r>
      <w:r>
        <w:rPr>
          <w:vertAlign w:val="superscript"/>
        </w:rPr>
        <w:t>2</w:t>
      </w:r>
      <w:r>
        <w:t xml:space="preserve"> = 0.51 and -0.22 respectively). The main taxa driving the ordination are summarized in table 2. Chironomidae are a significant contributor to axis 1 (r = 0.83), while Heptageniidae have the strongest relationship with axis 2 (r = 0.73).</w:t>
      </w:r>
    </w:p>
    <w:p w14:paraId="30DFB769" w14:textId="77777777" w:rsidR="004B00AD" w:rsidRDefault="00ED4651">
      <w:pPr>
        <w:pStyle w:val="Heading2"/>
      </w:pPr>
      <w:bookmarkStart w:id="428" w:name="invertebrate-functional-feeding-groups"/>
      <w:bookmarkEnd w:id="428"/>
      <w:commentRangeStart w:id="429"/>
      <w:r>
        <w:t>Invertebrate Functional Feeding Groups</w:t>
      </w:r>
      <w:commentRangeEnd w:id="429"/>
      <w:r w:rsidR="00731EEA">
        <w:rPr>
          <w:rStyle w:val="CommentReference"/>
          <w:rFonts w:asciiTheme="minorHAnsi" w:eastAsiaTheme="minorHAnsi" w:hAnsiTheme="minorHAnsi" w:cstheme="minorBidi"/>
          <w:b w:val="0"/>
          <w:bCs w:val="0"/>
          <w:color w:val="auto"/>
        </w:rPr>
        <w:commentReference w:id="429"/>
      </w:r>
    </w:p>
    <w:p w14:paraId="118BFEDB" w14:textId="1943E7FD" w:rsidR="004B00AD" w:rsidRDefault="00ED4651">
      <w:pPr>
        <w:pStyle w:val="FirstParagraph"/>
      </w:pPr>
      <w:r>
        <w:t xml:space="preserve">Collector gatherers were by far the most abundant functional feeding group in the post-treatment year for both reaches at all sites. This does not appear to be due to the treatment of the gaps since we see heightened collector gatherer response in the reference reach as well. Collector-filterers were typically the least abundant FFG in any stream or year. No FFG had a significant response across all streams. Scraping invertebrates only showed a positive response to the gap in MCTE with all other streams having a moderately negative BACI response. When we treat streams as independent replicates and perform a t-test of total invertebrate density response and the density response of each FGG individually, we find that </w:t>
      </w:r>
      <w:del w:id="430" w:author="Admin" w:date="2019-10-25T04:28:00Z">
        <w:r w:rsidDel="00154E06">
          <w:delText xml:space="preserve">only </w:delText>
        </w:r>
      </w:del>
      <w:r>
        <w:t xml:space="preserve">collector filterers </w:t>
      </w:r>
      <w:del w:id="431" w:author="Admin" w:date="2019-10-25T04:29:00Z">
        <w:r w:rsidDel="00154E06">
          <w:delText xml:space="preserve">had </w:delText>
        </w:r>
      </w:del>
      <w:ins w:id="432" w:author="Admin" w:date="2019-10-25T04:29:00Z">
        <w:r w:rsidR="00154E06">
          <w:t xml:space="preserve">did have </w:t>
        </w:r>
      </w:ins>
      <w:r>
        <w:t xml:space="preserve">a statistically significant </w:t>
      </w:r>
      <w:ins w:id="433" w:author="Admin" w:date="2019-10-25T04:28:00Z">
        <w:r w:rsidR="00154E06">
          <w:t xml:space="preserve">positive </w:t>
        </w:r>
      </w:ins>
      <w:r>
        <w:t>response</w:t>
      </w:r>
      <w:ins w:id="434" w:author="Admin" w:date="2019-10-25T04:29:00Z">
        <w:r w:rsidR="00154E06">
          <w:t xml:space="preserve">, </w:t>
        </w:r>
      </w:ins>
      <w:del w:id="435" w:author="Admin" w:date="2019-10-25T04:29:00Z">
        <w:r w:rsidDel="00154E06">
          <w:delText xml:space="preserve"> </w:delText>
        </w:r>
      </w:del>
      <w:ins w:id="436" w:author="Admin" w:date="2019-10-25T04:28:00Z">
        <w:r w:rsidR="00154E06">
          <w:t xml:space="preserve">but no other FFG had a </w:t>
        </w:r>
      </w:ins>
      <w:ins w:id="437" w:author="Admin" w:date="2019-10-25T04:29:00Z">
        <w:r w:rsidR="00154E06">
          <w:t>consistent</w:t>
        </w:r>
      </w:ins>
      <w:ins w:id="438" w:author="Admin" w:date="2019-10-25T04:28:00Z">
        <w:r w:rsidR="00154E06">
          <w:t xml:space="preserve"> or significant response</w:t>
        </w:r>
      </w:ins>
      <w:ins w:id="439" w:author="Admin" w:date="2019-10-25T04:29:00Z">
        <w:r w:rsidR="00154E06">
          <w:t xml:space="preserve">s to the gap treatment </w:t>
        </w:r>
      </w:ins>
      <w:r>
        <w:t>(</w:t>
      </w:r>
      <w:commentRangeStart w:id="440"/>
      <w:r>
        <w:t>Table 3</w:t>
      </w:r>
      <w:commentRangeEnd w:id="440"/>
      <w:r w:rsidR="00154E06">
        <w:rPr>
          <w:rStyle w:val="CommentReference"/>
        </w:rPr>
        <w:commentReference w:id="440"/>
      </w:r>
      <w:r>
        <w:t>).</w:t>
      </w:r>
    </w:p>
    <w:p w14:paraId="42BCC484" w14:textId="77777777" w:rsidR="004B00AD" w:rsidRDefault="00ED4651">
      <w:pPr>
        <w:pStyle w:val="FigurewithCaption"/>
      </w:pPr>
      <w:r>
        <w:rPr>
          <w:noProof/>
        </w:rPr>
        <w:drawing>
          <wp:inline distT="0" distB="0" distL="0" distR="0" wp14:anchorId="6ED12104" wp14:editId="67EC85DF">
            <wp:extent cx="5334000" cy="3810000"/>
            <wp:effectExtent l="0" t="0" r="0" b="0"/>
            <wp:docPr id="3" name="Picture" descr="Figure 3: Log ratio of treatment reach divided by control reach for each FFG. CF = Collector-filterer, CG = Collector-gatherer, SH = Shredder, SC = Scrapers, SCe = Edible Scrapers, SCi = Inedible Scrapers, P = Predators, and All Bugs is the total macroinvertebrate density"/>
            <wp:cNvGraphicFramePr/>
            <a:graphic xmlns:a="http://schemas.openxmlformats.org/drawingml/2006/main">
              <a:graphicData uri="http://schemas.openxmlformats.org/drawingml/2006/picture">
                <pic:pic xmlns:pic="http://schemas.openxmlformats.org/drawingml/2006/picture">
                  <pic:nvPicPr>
                    <pic:cNvPr id="0" name="Picture" descr="Figures/AvgFFGratio-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14:paraId="5ECBD531" w14:textId="77777777" w:rsidR="004B00AD" w:rsidRDefault="00ED4651">
      <w:pPr>
        <w:pStyle w:val="ImageCaption"/>
      </w:pPr>
      <w:r>
        <w:t>Figure 3: Log ratio of treatment reach divided by control reach for each FFG. CF = Collector-filterer, CG = Collector-gatherer, SH = Shredder, SC = Scrapers, SCe = Edible Scrapers, SCi = Inedible Scrapers, P = Predators, and All Bugs is the total macroinvertebrate density</w:t>
      </w:r>
    </w:p>
    <w:p w14:paraId="4CBE9F74" w14:textId="77777777" w:rsidR="004B00AD" w:rsidRDefault="00ED4651">
      <w:pPr>
        <w:pStyle w:val="Heading2"/>
      </w:pPr>
      <w:bookmarkStart w:id="441" w:name="trout-diet"/>
      <w:bookmarkEnd w:id="441"/>
      <w:r>
        <w:lastRenderedPageBreak/>
        <w:t>Trout Diet</w:t>
      </w:r>
    </w:p>
    <w:p w14:paraId="47F7F923" w14:textId="4A93D201" w:rsidR="004B00AD" w:rsidRDefault="00154E06">
      <w:pPr>
        <w:pStyle w:val="FirstParagraph"/>
      </w:pPr>
      <w:ins w:id="442" w:author="Admin" w:date="2019-10-25T04:31:00Z">
        <w:r>
          <w:t xml:space="preserve">The most common diet items were benthic invertebrates. </w:t>
        </w:r>
        <w:del w:id="443" w:author="Cedar Mackaness" w:date="2019-10-30T20:12:00Z">
          <w:r w:rsidDel="00090F1D">
            <w:delText xml:space="preserve">Terr. </w:delText>
          </w:r>
        </w:del>
      </w:ins>
      <w:ins w:id="444" w:author="Cedar Mackaness" w:date="2019-10-30T20:12:00Z">
        <w:r w:rsidR="00090F1D">
          <w:t>terrestrial i</w:t>
        </w:r>
      </w:ins>
      <w:ins w:id="445" w:author="Admin" w:date="2019-10-25T04:31:00Z">
        <w:del w:id="446" w:author="Cedar Mackaness" w:date="2019-10-30T20:12:00Z">
          <w:r w:rsidDel="00090F1D">
            <w:delText>I</w:delText>
          </w:r>
        </w:del>
        <w:r>
          <w:t xml:space="preserve">nvertebrates comprised between </w:t>
        </w:r>
        <w:del w:id="447" w:author="Cedar Mackaness" w:date="2019-10-30T18:50:00Z">
          <w:r w:rsidDel="00C876E5">
            <w:delText xml:space="preserve">– and – </w:delText>
          </w:r>
        </w:del>
      </w:ins>
      <w:ins w:id="448" w:author="Cedar Mackaness" w:date="2019-10-30T18:50:00Z">
        <w:r w:rsidR="005A436D">
          <w:t>25 and 86</w:t>
        </w:r>
        <w:r w:rsidR="00C876E5">
          <w:t xml:space="preserve">% </w:t>
        </w:r>
      </w:ins>
      <w:ins w:id="449" w:author="Admin" w:date="2019-10-25T04:31:00Z">
        <w:del w:id="450" w:author="Cedar Mackaness" w:date="2019-10-30T20:12:00Z">
          <w:r w:rsidDel="00090F1D">
            <w:delText>on average</w:delText>
          </w:r>
        </w:del>
      </w:ins>
      <w:ins w:id="451" w:author="Cedar Mackaness" w:date="2019-10-30T20:12:00Z">
        <w:r w:rsidR="00090F1D">
          <w:t>of fish diets</w:t>
        </w:r>
      </w:ins>
      <w:ins w:id="452" w:author="Admin" w:date="2019-10-25T04:31:00Z">
        <w:r>
          <w:t xml:space="preserve"> </w:t>
        </w:r>
      </w:ins>
      <w:ins w:id="453" w:author="Admin" w:date="2019-10-25T04:32:00Z">
        <w:del w:id="454" w:author="Cedar Mackaness" w:date="2019-10-30T20:12:00Z">
          <w:r w:rsidDel="00090F1D">
            <w:delText xml:space="preserve">among the 9 to 13 fish </w:delText>
          </w:r>
        </w:del>
      </w:ins>
      <w:ins w:id="455" w:author="Admin" w:date="2019-10-25T04:31:00Z">
        <w:del w:id="456" w:author="Cedar Mackaness" w:date="2019-10-30T20:12:00Z">
          <w:r w:rsidDel="00090F1D">
            <w:delText xml:space="preserve">in each reach </w:delText>
          </w:r>
        </w:del>
        <w:r>
          <w:t>across the five streams</w:t>
        </w:r>
      </w:ins>
      <w:ins w:id="457" w:author="Admin" w:date="2019-10-25T04:32:00Z">
        <w:r>
          <w:t xml:space="preserve"> (Table x). </w:t>
        </w:r>
      </w:ins>
      <w:ins w:id="458" w:author="Admin" w:date="2019-10-25T04:33:00Z">
        <w:r>
          <w:t xml:space="preserve">Overall, there was large stream to stream variations in trout diet selectivity (diet composition relative to benthic sample abundance), but in </w:t>
        </w:r>
      </w:ins>
      <w:ins w:id="459" w:author="Admin" w:date="2019-10-25T04:32:00Z">
        <w:r>
          <w:t xml:space="preserve">evaluating potential canopy gap effects, </w:t>
        </w:r>
      </w:ins>
      <w:del w:id="460" w:author="Admin" w:date="2019-10-25T04:32:00Z">
        <w:r w:rsidR="00ED4651" w:rsidDel="00154E06">
          <w:delText>T</w:delText>
        </w:r>
      </w:del>
      <w:ins w:id="461" w:author="Admin" w:date="2019-10-25T04:32:00Z">
        <w:r>
          <w:t>t</w:t>
        </w:r>
      </w:ins>
      <w:r w:rsidR="00ED4651">
        <w:t xml:space="preserve">rout </w:t>
      </w:r>
      <w:commentRangeStart w:id="462"/>
      <w:r w:rsidR="00ED4651">
        <w:t>diet</w:t>
      </w:r>
      <w:ins w:id="463" w:author="Admin" w:date="2019-10-25T04:36:00Z">
        <w:r>
          <w:t xml:space="preserve"> selectivity</w:t>
        </w:r>
      </w:ins>
      <w:del w:id="464" w:author="Admin" w:date="2019-10-25T04:36:00Z">
        <w:r w:rsidR="00ED4651" w:rsidDel="00154E06">
          <w:delText>s</w:delText>
        </w:r>
      </w:del>
      <w:r w:rsidR="00ED4651">
        <w:t xml:space="preserve"> </w:t>
      </w:r>
      <w:commentRangeEnd w:id="462"/>
      <w:r>
        <w:rPr>
          <w:rStyle w:val="CommentReference"/>
        </w:rPr>
        <w:commentReference w:id="462"/>
      </w:r>
      <w:r w:rsidR="00ED4651">
        <w:t>in the post treatment year did not vary significantly between reaches</w:t>
      </w:r>
      <w:ins w:id="465" w:author="Admin" w:date="2019-10-25T04:33:00Z">
        <w:r>
          <w:t xml:space="preserve"> when </w:t>
        </w:r>
      </w:ins>
      <w:ins w:id="466" w:author="Admin" w:date="2019-10-25T04:34:00Z">
        <w:r>
          <w:t>assessing</w:t>
        </w:r>
      </w:ins>
      <w:ins w:id="467" w:author="Admin" w:date="2019-10-25T04:33:00Z">
        <w:r>
          <w:t xml:space="preserve"> </w:t>
        </w:r>
      </w:ins>
      <w:ins w:id="468" w:author="Admin" w:date="2019-10-25T04:34:00Z">
        <w:r>
          <w:t>diets based on taxa (benthic invertebrates identified to family)</w:t>
        </w:r>
      </w:ins>
      <w:del w:id="469" w:author="Admin" w:date="2019-10-25T04:33:00Z">
        <w:r w:rsidR="00ED4651" w:rsidDel="00154E06">
          <w:delText>,</w:delText>
        </w:r>
      </w:del>
      <w:r w:rsidR="00ED4651">
        <w:t xml:space="preserve"> </w:t>
      </w:r>
      <w:del w:id="470" w:author="Admin" w:date="2019-10-25T04:33:00Z">
        <w:r w:rsidR="00ED4651" w:rsidDel="00154E06">
          <w:delText>but there were large stream to stream variations (Table 1.4)</w:delText>
        </w:r>
      </w:del>
      <w:r w:rsidR="00ED4651">
        <w:t xml:space="preserve">. </w:t>
      </w:r>
      <w:ins w:id="471" w:author="Admin" w:date="2019-10-25T04:34:00Z">
        <w:r>
          <w:t xml:space="preserve">When considering </w:t>
        </w:r>
      </w:ins>
      <w:del w:id="472" w:author="Admin" w:date="2019-10-25T04:34:00Z">
        <w:r w:rsidR="00ED4651" w:rsidDel="00154E06">
          <w:delText xml:space="preserve">The </w:delText>
        </w:r>
      </w:del>
      <w:r w:rsidR="00ED4651">
        <w:t>functional feeding group</w:t>
      </w:r>
      <w:ins w:id="473" w:author="Admin" w:date="2019-10-25T04:34:00Z">
        <w:r>
          <w:t>s in the diet</w:t>
        </w:r>
      </w:ins>
      <w:del w:id="474" w:author="Admin" w:date="2019-10-25T04:35:00Z">
        <w:r w:rsidR="00ED4651" w:rsidDel="00154E06">
          <w:delText xml:space="preserve"> with</w:delText>
        </w:r>
      </w:del>
      <w:ins w:id="475" w:author="Admin" w:date="2019-10-25T04:35:00Z">
        <w:r>
          <w:t>,</w:t>
        </w:r>
      </w:ins>
      <w:r w:rsidR="00ED4651">
        <w:t xml:space="preserve"> the largest difference between reaches in the difference selection index was predatory invertebrates (t-value = 1.043, p-value = 0.33) such as caddisfly of the family Rhyacophilidae. </w:t>
      </w:r>
      <w:commentRangeStart w:id="476"/>
      <w:r w:rsidR="00ED4651">
        <w:t>Table 4</w:t>
      </w:r>
      <w:commentRangeEnd w:id="476"/>
      <w:r>
        <w:rPr>
          <w:rStyle w:val="CommentReference"/>
        </w:rPr>
        <w:commentReference w:id="476"/>
      </w:r>
      <w:r w:rsidR="00ED4651">
        <w:t xml:space="preserve"> summarizes the other </w:t>
      </w:r>
      <w:commentRangeStart w:id="477"/>
      <w:r w:rsidR="00ED4651">
        <w:t xml:space="preserve">functional feeding </w:t>
      </w:r>
      <w:commentRangeEnd w:id="477"/>
      <w:r>
        <w:rPr>
          <w:rStyle w:val="CommentReference"/>
        </w:rPr>
        <w:commentReference w:id="477"/>
      </w:r>
      <w:r w:rsidR="00ED4651">
        <w:t>group</w:t>
      </w:r>
      <w:ins w:id="478" w:author="Admin" w:date="2019-10-25T04:37:00Z">
        <w:r w:rsidR="005B2D80">
          <w:t xml:space="preserve"> selectivity responses</w:t>
        </w:r>
      </w:ins>
      <w:del w:id="479" w:author="Admin" w:date="2019-10-25T04:37:00Z">
        <w:r w:rsidR="00ED4651" w:rsidDel="005B2D80">
          <w:delText>s</w:delText>
        </w:r>
      </w:del>
      <w:r w:rsidR="00ED4651">
        <w:t>; however, none showed significant differences in consumption between the control and treatment reaches.</w:t>
      </w:r>
    </w:p>
    <w:p w14:paraId="0F1D7EF2" w14:textId="77777777" w:rsidR="004B00AD" w:rsidRDefault="00ED4651">
      <w:pPr>
        <w:pStyle w:val="BodyText"/>
      </w:pPr>
      <w:r>
        <w:rPr>
          <w:noProof/>
        </w:rPr>
        <w:drawing>
          <wp:inline distT="0" distB="0" distL="0" distR="0" wp14:anchorId="77D899BE" wp14:editId="4B8F1724">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Diet-FFG-D-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14:paraId="799BCB79" w14:textId="77777777" w:rsidR="004B00AD" w:rsidRDefault="00ED4651">
      <w:pPr>
        <w:pStyle w:val="BodyText"/>
      </w:pPr>
      <w:r>
        <w:t xml:space="preserve">At the family level, trout diets remained variable in composition. The family with the greatest variability in trout diets was </w:t>
      </w:r>
      <w:r>
        <w:rPr>
          <w:i/>
        </w:rPr>
        <w:t>Juga</w:t>
      </w:r>
      <w:r>
        <w:t xml:space="preserve"> snails with two trout in MCTE showing strong selection</w:t>
      </w:r>
    </w:p>
    <w:p w14:paraId="68D9DEAF" w14:textId="77777777" w:rsidR="004B00AD" w:rsidRDefault="00ED4651">
      <w:pPr>
        <w:pStyle w:val="BodyText"/>
      </w:pPr>
      <w:r>
        <w:rPr>
          <w:noProof/>
        </w:rPr>
        <w:lastRenderedPageBreak/>
        <w:drawing>
          <wp:inline distT="0" distB="0" distL="0" distR="0" wp14:anchorId="4B77A980" wp14:editId="48AE8325">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Diet-Fam-D-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14:paraId="0940D7FD" w14:textId="77777777" w:rsidR="004B00AD" w:rsidRDefault="00ED4651">
      <w:pPr>
        <w:pStyle w:val="Heading1"/>
      </w:pPr>
      <w:bookmarkStart w:id="480" w:name="discussion"/>
      <w:bookmarkEnd w:id="480"/>
      <w:r>
        <w:t>Discussion</w:t>
      </w:r>
    </w:p>
    <w:p w14:paraId="17AAB46B" w14:textId="2D79AB8C" w:rsidR="004B00AD" w:rsidRDefault="00ED4651">
      <w:pPr>
        <w:pStyle w:val="FirstParagraph"/>
      </w:pPr>
      <w:commentRangeStart w:id="481"/>
      <w:r>
        <w:t>Gaps are, by definition, open canopy patches in a larger forested system</w:t>
      </w:r>
      <w:commentRangeEnd w:id="481"/>
      <w:r w:rsidR="00A2485D">
        <w:rPr>
          <w:rStyle w:val="CommentReference"/>
        </w:rPr>
        <w:commentReference w:id="481"/>
      </w:r>
      <w:r>
        <w:t xml:space="preserve">. While localized responses beneath a gap may occur, we were particularly interested in whether the effect of an individual canopy gap could be detected at the stream reach scale. Studies have found that large </w:t>
      </w:r>
      <w:ins w:id="482" w:author="Microsoft Office User" w:date="2019-10-25T10:25:00Z">
        <w:r w:rsidR="00F23CEE">
          <w:t xml:space="preserve">-scale removal of forest canopies along an entire stream reach </w:t>
        </w:r>
      </w:ins>
      <w:del w:id="483" w:author="Microsoft Office User" w:date="2019-10-25T10:25:00Z">
        <w:r w:rsidDel="00F23CEE">
          <w:delText xml:space="preserve">gaps </w:delText>
        </w:r>
      </w:del>
      <w:r>
        <w:t>(Wootton (</w:t>
      </w:r>
      <w:hyperlink w:anchor="ref-Wootton2012">
        <w:r>
          <w:rPr>
            <w:rStyle w:val="Hyperlink"/>
          </w:rPr>
          <w:t>2012</w:t>
        </w:r>
      </w:hyperlink>
      <w:r>
        <w:t xml:space="preserve">)), </w:t>
      </w:r>
      <w:commentRangeStart w:id="484"/>
      <w:r>
        <w:t>or patches of high shade (Heaston, Kaylor, &amp; Warren (</w:t>
      </w:r>
      <w:hyperlink w:anchor="ref-Heaston2018">
        <w:r>
          <w:rPr>
            <w:rStyle w:val="Hyperlink"/>
          </w:rPr>
          <w:t>2018</w:t>
        </w:r>
      </w:hyperlink>
      <w:r>
        <w:t xml:space="preserve">)), </w:t>
      </w:r>
      <w:commentRangeEnd w:id="484"/>
      <w:r w:rsidR="00F23CEE">
        <w:rPr>
          <w:rStyle w:val="CommentReference"/>
        </w:rPr>
        <w:commentReference w:id="484"/>
      </w:r>
      <w:r>
        <w:t>had an effect on the overall invertebrate community. Yet, significant localized responses within a single gap may not translate to significant system-wide responses at the stream or even the reach level. Our study design emphasizes the effects of gaps that only comprise a fraction of a stream reach, so the focus is on the integrated effect of small gaps embedded in a larger forested environment.</w:t>
      </w:r>
    </w:p>
    <w:p w14:paraId="486DA338" w14:textId="77777777" w:rsidR="00811D0D" w:rsidRDefault="00ED4651">
      <w:pPr>
        <w:pStyle w:val="BodyText"/>
        <w:rPr>
          <w:ins w:id="485" w:author="Cedar Mackaness" w:date="2019-11-01T14:28:00Z"/>
        </w:rPr>
      </w:pPr>
      <w:r>
        <w:t xml:space="preserve">While light and Chla responded as expected to an opening of the riparian canopy, our reach-scale metrics for the invertebrate community did not respond to increases in primary production. This does not match our original hypothesis that increases in high quality algae would lead to an increased abundance of scraping invertebrate taxa. Instead, we found the magnitude of the invertebrate response was not large enough to manifest at the reach scale and that fish consumption was not masking potential changes in community compisiton or functional feeding group relative abundance. </w:t>
      </w:r>
    </w:p>
    <w:p w14:paraId="0AD8267F" w14:textId="311B7C61" w:rsidR="004B00AD" w:rsidRDefault="00ED4651">
      <w:pPr>
        <w:pStyle w:val="BodyText"/>
      </w:pPr>
      <w:commentRangeStart w:id="486"/>
      <w:r>
        <w:lastRenderedPageBreak/>
        <w:t xml:space="preserve">In </w:t>
      </w:r>
      <w:r>
        <w:rPr>
          <w:i/>
        </w:rPr>
        <w:t>Juga</w:t>
      </w:r>
      <w:r>
        <w:t xml:space="preserve"> snails, the one taxa group for which we evaluated local responses, we saw a strong BACI response to the treatment in meters adjacent to the gap, but our reach-scale metrics for other invertebrate community members showed little BACI response.</w:t>
      </w:r>
      <w:commentRangeEnd w:id="486"/>
      <w:r w:rsidR="009B313B">
        <w:rPr>
          <w:rStyle w:val="CommentReference"/>
        </w:rPr>
        <w:commentReference w:id="486"/>
      </w:r>
    </w:p>
    <w:p w14:paraId="21497D67" w14:textId="77777777" w:rsidR="004B00AD" w:rsidRDefault="00ED4651">
      <w:pPr>
        <w:pStyle w:val="Heading2"/>
      </w:pPr>
      <w:bookmarkStart w:id="487" w:name="light-and-chla"/>
      <w:bookmarkEnd w:id="487"/>
      <w:commentRangeStart w:id="488"/>
      <w:r>
        <w:t xml:space="preserve">light and </w:t>
      </w:r>
      <w:proofErr w:type="spellStart"/>
      <w:r>
        <w:t>Chla</w:t>
      </w:r>
      <w:commentRangeEnd w:id="488"/>
      <w:proofErr w:type="spellEnd"/>
      <w:r w:rsidR="00201797">
        <w:rPr>
          <w:rStyle w:val="CommentReference"/>
          <w:rFonts w:asciiTheme="minorHAnsi" w:eastAsiaTheme="minorHAnsi" w:hAnsiTheme="minorHAnsi" w:cstheme="minorBidi"/>
          <w:b w:val="0"/>
          <w:bCs w:val="0"/>
          <w:color w:val="auto"/>
        </w:rPr>
        <w:commentReference w:id="488"/>
      </w:r>
    </w:p>
    <w:p w14:paraId="1B5C92CA" w14:textId="77777777" w:rsidR="004B00AD" w:rsidRDefault="00ED4651">
      <w:pPr>
        <w:pStyle w:val="FirstParagraph"/>
      </w:pPr>
      <w:r>
        <w:t xml:space="preserve">While the canopy-opening treatment increased PAR by </w:t>
      </w:r>
      <m:oMath>
        <m:r>
          <w:rPr>
            <w:rFonts w:ascii="Cambria Math" w:hAnsi="Cambria Math"/>
          </w:rPr>
          <m:t>400%</m:t>
        </m:r>
      </m:oMath>
      <w:r>
        <w:t xml:space="preserve">, they were not outside the realm of what could occur naturally in these heavily shaded systems. </w:t>
      </w:r>
      <w:commentRangeStart w:id="489"/>
      <w:r>
        <w:t>While these small-scale distrubances significantly increase abiotic factors such as light, the localized impact of light increases on stream biota did not manifest at the reach level. Trophic inefficiency may explain the dwindling returns in production from primary producers to consumers, but we also saw muted responses in primary production compared to previous studies on forest shading that indicate a strong linear relationship between light and GPP. Our increases in PAR were concentrated to a relatively small area, and it is possible that algae within the gaps were experiencing photosaturation limitations, or faced nutrient co-limitations.</w:t>
      </w:r>
      <w:commentRangeEnd w:id="489"/>
      <w:r w:rsidR="00201797">
        <w:rPr>
          <w:rStyle w:val="CommentReference"/>
        </w:rPr>
        <w:commentReference w:id="489"/>
      </w:r>
    </w:p>
    <w:p w14:paraId="497815F7" w14:textId="77777777" w:rsidR="004B00AD" w:rsidRDefault="00ED4651">
      <w:pPr>
        <w:pStyle w:val="Heading2"/>
      </w:pPr>
      <w:bookmarkStart w:id="490" w:name="invertebrate-response"/>
      <w:bookmarkEnd w:id="490"/>
      <w:r>
        <w:t>Invertebrate Response</w:t>
      </w:r>
    </w:p>
    <w:p w14:paraId="1EEF829E" w14:textId="0C65F673" w:rsidR="004B00AD" w:rsidRDefault="00ED4651">
      <w:pPr>
        <w:pStyle w:val="FirstParagraph"/>
      </w:pPr>
      <w:r>
        <w:t>When tracing energy flows through an aquatic food chain, stable isotope analysis can reveal the source carbon in higher trophic levels and lend insight into the net autotrophy of the system. However, community studies have the potential to reveal more subtle patterns in energy transfer. For example, snails and other heavily armored scrappers may effectively sequester autocthonous carbon from higher trophic levels</w:t>
      </w:r>
      <w:ins w:id="491" w:author="Microsoft Office User" w:date="2019-10-25T11:25:00Z">
        <w:r w:rsidR="00201797">
          <w:t xml:space="preserve"> (Cite Mary Power papers from the Eel here – she is not always the lead</w:t>
        </w:r>
      </w:ins>
      <w:ins w:id="492" w:author="Microsoft Office User" w:date="2019-10-25T11:26:00Z">
        <w:r w:rsidR="00201797">
          <w:t xml:space="preserve"> though often it’s her students</w:t>
        </w:r>
      </w:ins>
      <w:ins w:id="493" w:author="Microsoft Office User" w:date="2019-10-25T11:25:00Z">
        <w:r w:rsidR="00201797">
          <w:t>)</w:t>
        </w:r>
      </w:ins>
      <w:r>
        <w:t>.</w:t>
      </w:r>
    </w:p>
    <w:p w14:paraId="6572B1BA" w14:textId="77777777" w:rsidR="004B00AD" w:rsidRDefault="00ED4651">
      <w:pPr>
        <w:pStyle w:val="BodyText"/>
      </w:pPr>
      <w:r>
        <w:t xml:space="preserve">Overall, our invertebrate communities had greater variability between streams than between treatment reaches, and no taxa have </w:t>
      </w:r>
      <w:proofErr w:type="gramStart"/>
      <w:r>
        <w:t>a consistent responses</w:t>
      </w:r>
      <w:proofErr w:type="gramEnd"/>
      <w:r>
        <w:t xml:space="preserve"> across sites. And while community composition shifted between years at all sites, including the treatment effect actually reduced the strength of the relationship between YearTreatQ and the synthetic community variables of axis 1 and 2 of the NMS ordination.</w:t>
      </w:r>
    </w:p>
    <w:p w14:paraId="7C190D99" w14:textId="12CFCD12" w:rsidR="004B00AD" w:rsidRDefault="00201797">
      <w:pPr>
        <w:pStyle w:val="BodyText"/>
      </w:pPr>
      <w:ins w:id="494" w:author="Microsoft Office User" w:date="2019-10-25T11:26:00Z">
        <w:r>
          <w:t>In additi</w:t>
        </w:r>
      </w:ins>
      <w:ins w:id="495" w:author="Microsoft Office User" w:date="2019-10-25T11:27:00Z">
        <w:r>
          <w:t xml:space="preserve">on to the </w:t>
        </w:r>
      </w:ins>
      <w:del w:id="496" w:author="Microsoft Office User" w:date="2019-10-25T11:26:00Z">
        <w:r w:rsidR="00ED4651" w:rsidDel="00201797">
          <w:delText xml:space="preserve">While we feel confident in the validity of our </w:delText>
        </w:r>
      </w:del>
      <w:r w:rsidR="00ED4651">
        <w:t xml:space="preserve">community results, </w:t>
      </w:r>
      <w:ins w:id="497" w:author="Microsoft Office User" w:date="2019-10-25T11:27:00Z">
        <w:r>
          <w:t>given the strong influence of stream on taxa, we felt that it was also important to explore functional feeding group responses where</w:t>
        </w:r>
      </w:ins>
      <w:ins w:id="498" w:author="Microsoft Office User" w:date="2019-10-25T11:28:00Z">
        <w:r>
          <w:t>, for example,</w:t>
        </w:r>
      </w:ins>
      <w:ins w:id="499" w:author="Microsoft Office User" w:date="2019-10-25T11:27:00Z">
        <w:r>
          <w:t xml:space="preserve"> we </w:t>
        </w:r>
      </w:ins>
      <w:ins w:id="500" w:author="Microsoft Office User" w:date="2019-10-25T11:28:00Z">
        <w:r>
          <w:t>expected to</w:t>
        </w:r>
      </w:ins>
      <w:ins w:id="501" w:author="Microsoft Office User" w:date="2019-10-25T11:27:00Z">
        <w:r>
          <w:t xml:space="preserve"> see a response of</w:t>
        </w:r>
      </w:ins>
      <w:ins w:id="502" w:author="Microsoft Office User" w:date="2019-10-25T11:28:00Z">
        <w:r>
          <w:t xml:space="preserve"> scraping </w:t>
        </w:r>
        <w:proofErr w:type="spellStart"/>
        <w:r>
          <w:t>inveterbrates</w:t>
        </w:r>
        <w:proofErr w:type="spellEnd"/>
        <w:r>
          <w:t xml:space="preserve"> in response to</w:t>
        </w:r>
      </w:ins>
      <w:ins w:id="503" w:author="Microsoft Office User" w:date="2019-10-25T11:27:00Z">
        <w:r>
          <w:t xml:space="preserve"> grea</w:t>
        </w:r>
      </w:ins>
      <w:ins w:id="504" w:author="Microsoft Office User" w:date="2019-10-25T11:28:00Z">
        <w:r>
          <w:t xml:space="preserve">ter benthic algal abundances, even if those were manifesting </w:t>
        </w:r>
      </w:ins>
      <w:ins w:id="505" w:author="Microsoft Office User" w:date="2019-10-25T11:29:00Z">
        <w:r>
          <w:t xml:space="preserve">across different taxa that feed on a similar </w:t>
        </w:r>
        <w:r w:rsidR="008A7D6C">
          <w:t>food source. While</w:t>
        </w:r>
      </w:ins>
      <w:del w:id="506" w:author="Microsoft Office User" w:date="2019-10-25T11:28:00Z">
        <w:r w:rsidR="00ED4651" w:rsidDel="00201797">
          <w:delText>we</w:delText>
        </w:r>
      </w:del>
      <w:del w:id="507" w:author="Microsoft Office User" w:date="2019-10-25T11:29:00Z">
        <w:r w:rsidR="00ED4651" w:rsidDel="008A7D6C">
          <w:delText xml:space="preserve"> wanted to ensure there were no emergent trends across functional feeding groups. T</w:delText>
        </w:r>
      </w:del>
      <w:ins w:id="508" w:author="Microsoft Office User" w:date="2019-10-25T11:29:00Z">
        <w:r w:rsidR="008A7D6C">
          <w:t xml:space="preserve"> t</w:t>
        </w:r>
      </w:ins>
      <w:r w:rsidR="00ED4651">
        <w:t xml:space="preserve">here has been some controversy surounding the use of functional feeding groups </w:t>
      </w:r>
      <w:del w:id="509" w:author="Microsoft Office User" w:date="2019-10-25T11:29:00Z">
        <w:r w:rsidR="00ED4651" w:rsidDel="008A7D6C">
          <w:delText xml:space="preserve">after studies examining the gut contents of stream invertebrates found a general lack of fidelity of invertebrates to their assumed functional feeding group </w:delText>
        </w:r>
      </w:del>
      <w:ins w:id="510" w:author="Microsoft Office User" w:date="2019-10-25T11:30:00Z">
        <w:r w:rsidR="008A7D6C">
          <w:t xml:space="preserve">to directly infer food </w:t>
        </w:r>
        <w:del w:id="511" w:author="Cedar Mackaness" w:date="2019-11-01T16:25:00Z">
          <w:r w:rsidR="008A7D6C" w:rsidDel="005A2113">
            <w:delText>resrouces</w:delText>
          </w:r>
        </w:del>
      </w:ins>
      <w:ins w:id="512" w:author="Cedar Mackaness" w:date="2019-11-01T16:25:00Z">
        <w:r w:rsidR="005A2113">
          <w:t>resources</w:t>
        </w:r>
      </w:ins>
      <w:ins w:id="513" w:author="Microsoft Office User" w:date="2019-10-25T11:30:00Z">
        <w:r w:rsidR="008A7D6C">
          <w:t xml:space="preserve"> (the </w:t>
        </w:r>
        <w:proofErr w:type="spellStart"/>
        <w:r w:rsidR="008A7D6C">
          <w:t>catagorizations</w:t>
        </w:r>
        <w:proofErr w:type="spellEnd"/>
        <w:r w:rsidR="008A7D6C">
          <w:t xml:space="preserve"> are based on feeding method, not what the in</w:t>
        </w:r>
      </w:ins>
      <w:ins w:id="514" w:author="Cedar Mackaness" w:date="2019-11-01T16:25:00Z">
        <w:r w:rsidR="005A2113">
          <w:t>d</w:t>
        </w:r>
        <w:r w:rsidR="00BD74EE">
          <w:t>i</w:t>
        </w:r>
      </w:ins>
      <w:ins w:id="515" w:author="Microsoft Office User" w:date="2019-10-25T11:30:00Z">
        <w:r w:rsidR="008A7D6C">
          <w:t xml:space="preserve">viduals eat per-se) </w:t>
        </w:r>
      </w:ins>
      <w:r w:rsidR="00ED4651">
        <w:t>(</w:t>
      </w:r>
      <w:proofErr w:type="spellStart"/>
      <w:r w:rsidR="00ED4651">
        <w:t>Rosi</w:t>
      </w:r>
      <w:proofErr w:type="spellEnd"/>
      <w:r w:rsidR="00ED4651">
        <w:t>-Marshall</w:t>
      </w:r>
      <w:ins w:id="516" w:author="Microsoft Office User" w:date="2019-10-25T11:30:00Z">
        <w:r w:rsidR="008A7D6C">
          <w:t xml:space="preserve"> et al. </w:t>
        </w:r>
      </w:ins>
      <w:del w:id="517" w:author="Microsoft Office User" w:date="2019-10-25T11:30:00Z">
        <w:r w:rsidR="00ED4651" w:rsidDel="008A7D6C">
          <w:delText xml:space="preserve">, Vallis, Baxter, &amp; Davis </w:delText>
        </w:r>
      </w:del>
      <w:r w:rsidR="00ED4651">
        <w:t>(</w:t>
      </w:r>
      <w:hyperlink w:anchor="ref-Rosi2016">
        <w:r w:rsidR="00ED4651">
          <w:rPr>
            <w:rStyle w:val="Hyperlink"/>
          </w:rPr>
          <w:t>2016</w:t>
        </w:r>
      </w:hyperlink>
      <w:r w:rsidR="00ED4651">
        <w:t>))</w:t>
      </w:r>
      <w:ins w:id="518" w:author="Microsoft Office User" w:date="2019-10-25T11:30:00Z">
        <w:r w:rsidR="008A7D6C">
          <w:t>,</w:t>
        </w:r>
      </w:ins>
      <w:del w:id="519" w:author="Microsoft Office User" w:date="2019-10-25T11:30:00Z">
        <w:r w:rsidR="00ED4651" w:rsidDel="008A7D6C">
          <w:delText>. W</w:delText>
        </w:r>
      </w:del>
      <w:ins w:id="520" w:author="Microsoft Office User" w:date="2019-10-25T11:30:00Z">
        <w:r w:rsidR="008A7D6C">
          <w:t xml:space="preserve"> w</w:t>
        </w:r>
      </w:ins>
      <w:r w:rsidR="00ED4651">
        <w:t xml:space="preserve">ithin the scope of our hypothesis, and given the varied community response across sites, we felt justified in using functional feeding groups </w:t>
      </w:r>
      <w:ins w:id="521" w:author="Microsoft Office User" w:date="2019-10-25T11:31:00Z">
        <w:r w:rsidR="008A7D6C">
          <w:t xml:space="preserve">as an additional tool </w:t>
        </w:r>
      </w:ins>
      <w:r w:rsidR="00ED4651">
        <w:t xml:space="preserve">to explore </w:t>
      </w:r>
      <w:del w:id="522" w:author="Microsoft Office User" w:date="2019-10-25T11:31:00Z">
        <w:r w:rsidR="00ED4651" w:rsidDel="008A7D6C">
          <w:delText>potential energy</w:delText>
        </w:r>
      </w:del>
      <w:ins w:id="523" w:author="Microsoft Office User" w:date="2019-10-25T11:31:00Z">
        <w:r w:rsidR="008A7D6C">
          <w:t xml:space="preserve">responses in the invertebrate community to increased light (and associated increases in benthic algae). </w:t>
        </w:r>
      </w:ins>
      <w:r w:rsidR="00ED4651">
        <w:t xml:space="preserve"> </w:t>
      </w:r>
      <w:del w:id="524" w:author="Microsoft Office User" w:date="2019-10-25T11:31:00Z">
        <w:r w:rsidR="00ED4651" w:rsidDel="008A7D6C">
          <w:delText>pathways in an aquatic food chain.</w:delText>
        </w:r>
      </w:del>
    </w:p>
    <w:p w14:paraId="682BAF66" w14:textId="77777777" w:rsidR="004B00AD" w:rsidRDefault="00ED4651">
      <w:pPr>
        <w:pStyle w:val="BodyText"/>
      </w:pPr>
      <w:r>
        <w:t>Our functional feeding group results at the reach level seem to be in contradiction with previous studies on stream light (Heaston et al. (</w:t>
      </w:r>
      <w:hyperlink w:anchor="ref-Heaston2018">
        <w:r>
          <w:rPr>
            <w:rStyle w:val="Hyperlink"/>
          </w:rPr>
          <w:t>2018</w:t>
        </w:r>
      </w:hyperlink>
      <w:r>
        <w:t>), Kaylor &amp; Warren (</w:t>
      </w:r>
      <w:hyperlink w:anchor="ref-Kaylor2017Eco">
        <w:r>
          <w:rPr>
            <w:rStyle w:val="Hyperlink"/>
          </w:rPr>
          <w:t>2017</w:t>
        </w:r>
      </w:hyperlink>
      <w:r>
        <w:t>), Wootton (</w:t>
      </w:r>
      <w:hyperlink w:anchor="ref-Wootton2012">
        <w:r>
          <w:rPr>
            <w:rStyle w:val="Hyperlink"/>
          </w:rPr>
          <w:t>2012</w:t>
        </w:r>
      </w:hyperlink>
      <w:r>
        <w:t>)), but these studies focused on the im</w:t>
      </w:r>
      <w:bookmarkStart w:id="525" w:name="_GoBack"/>
      <w:bookmarkEnd w:id="525"/>
      <w:r>
        <w:t xml:space="preserve">mediate, within-treatment response of invertebrates and fish to various alterations to light availability. In that regard, our snails responded as expected, but the relative size of our canopy manipulations, one similar to </w:t>
      </w:r>
      <w:r>
        <w:lastRenderedPageBreak/>
        <w:t>small scale natural disturbances and individual tree mortality, limited reach-level trophic responses.</w:t>
      </w:r>
    </w:p>
    <w:p w14:paraId="6EF4CFF7" w14:textId="77777777" w:rsidR="004B00AD" w:rsidRDefault="00ED4651">
      <w:pPr>
        <w:pStyle w:val="Heading2"/>
      </w:pPr>
      <w:bookmarkStart w:id="526" w:name="fish-diets"/>
      <w:bookmarkEnd w:id="526"/>
      <w:r>
        <w:t>Fish diets</w:t>
      </w:r>
    </w:p>
    <w:p w14:paraId="40DB36DC" w14:textId="77777777" w:rsidR="004B00AD" w:rsidRDefault="00ED4651">
      <w:pPr>
        <w:pStyle w:val="FirstParagraph"/>
      </w:pPr>
      <w:r>
        <w:t xml:space="preserve">Fish diets were variable with no clear preference or avoidance of any one FFG or </w:t>
      </w:r>
      <w:commentRangeStart w:id="527"/>
      <w:r>
        <w:t xml:space="preserve">taxa group </w:t>
      </w:r>
      <w:commentRangeEnd w:id="527"/>
      <w:r w:rsidR="00C73D7B">
        <w:rPr>
          <w:rStyle w:val="CommentReference"/>
        </w:rPr>
        <w:commentReference w:id="527"/>
      </w:r>
      <w:r>
        <w:t xml:space="preserve">found consistently across streams. A scraper response is most likely not being masked by selective trout foraging because we did not find a significant top-down pressure on scraping invertebrates. However, our trout diets only provide a snapshot of trout foraging from a single day in mid-summer. The differing life histories of benthic invertebrates may expose them to varying top-down pressure throughout the year that are not accurately captured in this </w:t>
      </w:r>
      <w:commentRangeStart w:id="528"/>
      <w:r>
        <w:t>study</w:t>
      </w:r>
      <w:commentRangeEnd w:id="528"/>
      <w:r w:rsidR="008B52D9">
        <w:rPr>
          <w:rStyle w:val="CommentReference"/>
        </w:rPr>
        <w:commentReference w:id="528"/>
      </w:r>
      <w:r>
        <w:t>.</w:t>
      </w:r>
    </w:p>
    <w:p w14:paraId="34D460C7" w14:textId="77777777" w:rsidR="004B00AD" w:rsidRDefault="00ED4651">
      <w:pPr>
        <w:pStyle w:val="Heading1"/>
      </w:pPr>
      <w:bookmarkStart w:id="529" w:name="conclusion"/>
      <w:bookmarkEnd w:id="529"/>
      <w:r>
        <w:t>Conclusion</w:t>
      </w:r>
    </w:p>
    <w:p w14:paraId="52917760" w14:textId="77777777" w:rsidR="004B00AD" w:rsidRDefault="00ED4651">
      <w:pPr>
        <w:pStyle w:val="FirstParagraph"/>
      </w:pPr>
      <w:commentRangeStart w:id="530"/>
      <w:r>
        <w:t>Determining a per-unit-light biotic response is complicated by complex trophic dynamics and limits on primary productivity such as photosaturation and nutrient limitation. Canopy opening manipulations designed to mimic the patchy light environment of old-growth systems and stimulate productivity in heavily shaded systems must account for these inherent, dampening system complexities. Past studies demonstrate clear differences between old-growth and regenerating forest light dynamics and system productivity, but our single-gap study produced little biotic response. More or larger gaps may be necessary to create system-wide change.</w:t>
      </w:r>
      <w:commentRangeEnd w:id="530"/>
      <w:r w:rsidR="008B52D9">
        <w:rPr>
          <w:rStyle w:val="CommentReference"/>
        </w:rPr>
        <w:commentReference w:id="530"/>
      </w:r>
    </w:p>
    <w:p w14:paraId="319D89D9" w14:textId="77777777" w:rsidR="004B00AD" w:rsidRDefault="00ED4651">
      <w:pPr>
        <w:pStyle w:val="BodyText"/>
      </w:pPr>
      <w:r>
        <w:t>Studies on clearing hundreds of meters of riparian vegetation (</w:t>
      </w:r>
      <w:commentRangeStart w:id="531"/>
      <w:r>
        <w:t>Wootton (</w:t>
      </w:r>
      <w:hyperlink w:anchor="ref-Wootton2012">
        <w:r>
          <w:rPr>
            <w:rStyle w:val="Hyperlink"/>
          </w:rPr>
          <w:t>2012</w:t>
        </w:r>
      </w:hyperlink>
      <w:r>
        <w:t xml:space="preserve">), </w:t>
      </w:r>
      <w:proofErr w:type="spellStart"/>
      <w:r>
        <w:t>Roon</w:t>
      </w:r>
      <w:commentRangeEnd w:id="531"/>
      <w:proofErr w:type="spellEnd"/>
      <w:r w:rsidR="008B52D9">
        <w:rPr>
          <w:rStyle w:val="CommentReference"/>
        </w:rPr>
        <w:commentReference w:id="531"/>
      </w:r>
      <w:r>
        <w:t xml:space="preserve">, unpublished data) demonstrated several-fold increases in primary production along with increases in primary consumers such as invertebrates. However, increases in temperature above the threshhold for many salmonids is not uncommon. Creating more dynamic light environments in otherwise dense regenerating stands may allow for increased production while limiting total solar irradiation. </w:t>
      </w:r>
      <w:commentRangeStart w:id="532"/>
      <w:r>
        <w:t xml:space="preserve">Additionally, creating a heterogenous light environment in regenerating forests may reveal other differences between old growth and early to </w:t>
      </w:r>
      <w:proofErr w:type="spellStart"/>
      <w:r>
        <w:t>mid seral</w:t>
      </w:r>
      <w:proofErr w:type="spellEnd"/>
      <w:r>
        <w:t xml:space="preserve"> forest streams.</w:t>
      </w:r>
      <w:commentRangeEnd w:id="532"/>
      <w:r w:rsidR="008B52D9">
        <w:rPr>
          <w:rStyle w:val="CommentReference"/>
        </w:rPr>
        <w:commentReference w:id="532"/>
      </w:r>
    </w:p>
    <w:p w14:paraId="03BE19DC" w14:textId="77777777" w:rsidR="004B00AD" w:rsidRDefault="004B00AD">
      <w:pPr>
        <w:pStyle w:val="BodyText"/>
      </w:pPr>
    </w:p>
    <w:p w14:paraId="2EF2C019" w14:textId="77777777" w:rsidR="004B00AD" w:rsidRDefault="00ED4651">
      <w:pPr>
        <w:pStyle w:val="Heading1"/>
      </w:pPr>
      <w:bookmarkStart w:id="533" w:name="references"/>
      <w:bookmarkEnd w:id="533"/>
      <w:r>
        <w:t>References</w:t>
      </w:r>
    </w:p>
    <w:p w14:paraId="31C05B3F" w14:textId="77777777" w:rsidR="004B00AD" w:rsidRDefault="00ED4651">
      <w:pPr>
        <w:pStyle w:val="Bibliography"/>
      </w:pPr>
      <w:r>
        <w:t xml:space="preserve">Bechtold, H. A., Rosi-Marshall, E. J., Warren, D. R., &amp; Cole, J. J. (2012). A practical method for measuring integrated solar radiation reaching streambeds using photodegrading dyes. </w:t>
      </w:r>
      <w:r>
        <w:rPr>
          <w:i/>
        </w:rPr>
        <w:t>Freshwater Science</w:t>
      </w:r>
      <w:r>
        <w:t xml:space="preserve">, </w:t>
      </w:r>
      <w:r>
        <w:rPr>
          <w:i/>
        </w:rPr>
        <w:t>31</w:t>
      </w:r>
      <w:r>
        <w:t>(4), 1070–1077.</w:t>
      </w:r>
    </w:p>
    <w:p w14:paraId="3B794366" w14:textId="77777777" w:rsidR="004B00AD" w:rsidRDefault="00ED4651">
      <w:pPr>
        <w:pStyle w:val="Bibliography"/>
      </w:pPr>
      <w:r>
        <w:t xml:space="preserve">Cole, M. B., Russell, K. R., &amp; Mabee, T. J. (2003). Relation of headwater macroinvertebrate communities to in-stream and adjacent stand characteristics in managed second-growth forests of the oregon coast range mountains. </w:t>
      </w:r>
      <w:r>
        <w:rPr>
          <w:i/>
        </w:rPr>
        <w:t>Canadian Journal of Forest Research</w:t>
      </w:r>
      <w:r>
        <w:t xml:space="preserve">, </w:t>
      </w:r>
      <w:r>
        <w:rPr>
          <w:i/>
        </w:rPr>
        <w:t>33</w:t>
      </w:r>
      <w:r>
        <w:t>(8), 1433–1443.</w:t>
      </w:r>
    </w:p>
    <w:p w14:paraId="361B6CC8" w14:textId="77777777" w:rsidR="004B00AD" w:rsidRDefault="00ED4651">
      <w:pPr>
        <w:pStyle w:val="Bibliography"/>
      </w:pPr>
      <w:r>
        <w:lastRenderedPageBreak/>
        <w:t xml:space="preserve">Dahl, J. (1998). The impact of vertebrate and invertebrate predators on a stream benthic community. </w:t>
      </w:r>
      <w:r>
        <w:rPr>
          <w:i/>
        </w:rPr>
        <w:t>Oecologia</w:t>
      </w:r>
      <w:r>
        <w:t xml:space="preserve">, </w:t>
      </w:r>
      <w:r>
        <w:rPr>
          <w:i/>
        </w:rPr>
        <w:t>117</w:t>
      </w:r>
      <w:r>
        <w:t>(1-2), 217–226.</w:t>
      </w:r>
    </w:p>
    <w:p w14:paraId="55290E7F" w14:textId="77777777" w:rsidR="004B00AD" w:rsidRDefault="00ED4651">
      <w:pPr>
        <w:pStyle w:val="Bibliography"/>
      </w:pPr>
      <w:r>
        <w:t xml:space="preserve">Heaston, E. D., Kaylor, M. J., &amp; Warren, D. R. (2018). Aquatic food web response to patchy shading along forested headwater streams. </w:t>
      </w:r>
      <w:r>
        <w:rPr>
          <w:i/>
        </w:rPr>
        <w:t>Canadian Journal of Fisheries and Aquatic Sciences</w:t>
      </w:r>
      <w:r>
        <w:t xml:space="preserve">, </w:t>
      </w:r>
      <w:r>
        <w:rPr>
          <w:i/>
        </w:rPr>
        <w:t>75</w:t>
      </w:r>
      <w:r>
        <w:t>(12), 2211–2220.</w:t>
      </w:r>
    </w:p>
    <w:p w14:paraId="231DEFD0" w14:textId="77777777" w:rsidR="004B00AD" w:rsidRDefault="00ED4651">
      <w:pPr>
        <w:pStyle w:val="Bibliography"/>
      </w:pPr>
      <w:r>
        <w:t xml:space="preserve">Jacobs, J. (1974). Quantitative measurement of food selection. </w:t>
      </w:r>
      <w:r>
        <w:rPr>
          <w:i/>
        </w:rPr>
        <w:t>Oecologia</w:t>
      </w:r>
      <w:r>
        <w:t xml:space="preserve">, </w:t>
      </w:r>
      <w:r>
        <w:rPr>
          <w:i/>
        </w:rPr>
        <w:t>14</w:t>
      </w:r>
      <w:r>
        <w:t>(4), 413–417.</w:t>
      </w:r>
    </w:p>
    <w:p w14:paraId="4E85B197" w14:textId="77777777" w:rsidR="004B00AD" w:rsidRDefault="00ED4651">
      <w:pPr>
        <w:pStyle w:val="Bibliography"/>
      </w:pPr>
      <w:r>
        <w:t xml:space="preserve">Kaylor, M. J., &amp; Warren, D. R. (2017). Linking riparian shade and the legacies of forest management to fish and vertebrate biomass in forested streams. </w:t>
      </w:r>
      <w:r>
        <w:rPr>
          <w:i/>
        </w:rPr>
        <w:t>Ecosphere</w:t>
      </w:r>
      <w:r>
        <w:t xml:space="preserve">, </w:t>
      </w:r>
      <w:r>
        <w:rPr>
          <w:i/>
        </w:rPr>
        <w:t>8</w:t>
      </w:r>
      <w:r>
        <w:t>(6), e01845.</w:t>
      </w:r>
    </w:p>
    <w:p w14:paraId="79FABC14" w14:textId="77777777" w:rsidR="004B00AD" w:rsidRDefault="00ED4651">
      <w:pPr>
        <w:pStyle w:val="Bibliography"/>
      </w:pPr>
      <w:r>
        <w:t xml:space="preserve">Kaylor, M. J., Warren, D. R., &amp; Kiffney, P. M. (2017). Long-term effects of riparian forest harvest on light in pacific northwest (USA) streams. </w:t>
      </w:r>
      <w:r>
        <w:rPr>
          <w:i/>
        </w:rPr>
        <w:t>Freshwater Science</w:t>
      </w:r>
      <w:r>
        <w:t xml:space="preserve">, </w:t>
      </w:r>
      <w:r>
        <w:rPr>
          <w:i/>
        </w:rPr>
        <w:t>36</w:t>
      </w:r>
      <w:r>
        <w:t>(1), 1–13.</w:t>
      </w:r>
    </w:p>
    <w:p w14:paraId="230E3D62" w14:textId="77777777" w:rsidR="004B00AD" w:rsidRDefault="00ED4651">
      <w:pPr>
        <w:pStyle w:val="Bibliography"/>
      </w:pPr>
      <w:r>
        <w:t xml:space="preserve">Kreutzweiser, D. P., Sibley, P. K., Richardson, J. S., &amp; Gordon, A. M. (2012). Introduction and a theoretical basis for using disturbance by forest management activities to sustain aquatic ecosystems. </w:t>
      </w:r>
      <w:r>
        <w:rPr>
          <w:i/>
        </w:rPr>
        <w:t>Freshwater Science</w:t>
      </w:r>
      <w:r>
        <w:t xml:space="preserve">, </w:t>
      </w:r>
      <w:r>
        <w:rPr>
          <w:i/>
        </w:rPr>
        <w:t>31</w:t>
      </w:r>
      <w:r>
        <w:t>(1), 224–231.</w:t>
      </w:r>
    </w:p>
    <w:p w14:paraId="7455A4A7" w14:textId="77777777" w:rsidR="004B00AD" w:rsidRDefault="00ED4651">
      <w:pPr>
        <w:pStyle w:val="Bibliography"/>
      </w:pPr>
      <w:r>
        <w:t xml:space="preserve">Kruskal, J. B. (1964). Multidimensional scaling by optimizing goodness of fit to a nonmetric hypothesis. </w:t>
      </w:r>
      <w:r>
        <w:rPr>
          <w:i/>
        </w:rPr>
        <w:t>Psychometrika</w:t>
      </w:r>
      <w:r>
        <w:t xml:space="preserve">, </w:t>
      </w:r>
      <w:r>
        <w:rPr>
          <w:i/>
        </w:rPr>
        <w:t>29</w:t>
      </w:r>
      <w:r>
        <w:t>(1), 1–27.</w:t>
      </w:r>
    </w:p>
    <w:p w14:paraId="149A8286" w14:textId="77777777" w:rsidR="004B00AD" w:rsidRDefault="00ED4651">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 </w:t>
      </w:r>
      <w:r>
        <w:rPr>
          <w:i/>
        </w:rPr>
        <w:t>Freshwater Biology</w:t>
      </w:r>
      <w:r>
        <w:t xml:space="preserve">, </w:t>
      </w:r>
      <w:r>
        <w:rPr>
          <w:i/>
        </w:rPr>
        <w:t>54</w:t>
      </w:r>
      <w:r>
        <w:t>(1), 127–141.</w:t>
      </w:r>
    </w:p>
    <w:p w14:paraId="068DF8DE" w14:textId="77777777" w:rsidR="004B00AD" w:rsidRDefault="00ED4651">
      <w:pPr>
        <w:pStyle w:val="Bibliography"/>
      </w:pPr>
      <w:r>
        <w:t xml:space="preserve">Liess, A., Le Gros, A., Wagenhoff, A., Townsend, C. R., &amp; Matthaei, C. D. (2012). Landuse intensity in stream catchments affects the benthic food web: Consequences for nutrient supply, periphyton c: Nutrient ratios, and invertebrate richness and abundance. </w:t>
      </w:r>
      <w:r>
        <w:rPr>
          <w:i/>
        </w:rPr>
        <w:t>Freshwater Science</w:t>
      </w:r>
      <w:r>
        <w:t xml:space="preserve">, </w:t>
      </w:r>
      <w:r>
        <w:rPr>
          <w:i/>
        </w:rPr>
        <w:t>31</w:t>
      </w:r>
      <w:r>
        <w:t>(3), 813–824.</w:t>
      </w:r>
    </w:p>
    <w:p w14:paraId="0F911A3E" w14:textId="77777777" w:rsidR="004B00AD" w:rsidRDefault="00ED4651">
      <w:pPr>
        <w:pStyle w:val="Bibliography"/>
      </w:pPr>
      <w:r>
        <w:t xml:space="preserve">Macarelli, A., &amp; others. (2011). Quantity and quality: Unifying food web and ecosystem perspectives on the role of resource subsidies in freshwater. </w:t>
      </w:r>
      <w:r>
        <w:rPr>
          <w:i/>
        </w:rPr>
        <w:t>Ecology</w:t>
      </w:r>
      <w:r>
        <w:t xml:space="preserve">, </w:t>
      </w:r>
      <w:r>
        <w:rPr>
          <w:i/>
        </w:rPr>
        <w:t>92</w:t>
      </w:r>
      <w:r>
        <w:t>, 1215–1225.</w:t>
      </w:r>
    </w:p>
    <w:p w14:paraId="4CA87BD6" w14:textId="77777777" w:rsidR="004B00AD" w:rsidRDefault="00ED4651">
      <w:pPr>
        <w:pStyle w:val="Bibliography"/>
      </w:pPr>
      <w:r>
        <w:t xml:space="preserve">McCune, B., &amp; Mefford, M. J. (2016). </w:t>
      </w:r>
      <w:r>
        <w:rPr>
          <w:i/>
        </w:rPr>
        <w:t>PC-ord. multivariate analysis of ecological data. version 7.</w:t>
      </w:r>
      <w:r>
        <w:t xml:space="preserve"> Gleneden Beach, Oregon, U.S.A.: MjM Software Design.</w:t>
      </w:r>
    </w:p>
    <w:p w14:paraId="76A3AD3C" w14:textId="77777777" w:rsidR="004B00AD" w:rsidRDefault="00ED4651">
      <w:pPr>
        <w:pStyle w:val="Bibliography"/>
      </w:pPr>
      <w:r>
        <w:t xml:space="preserve">McCune, B., Grace, J. B., &amp; Urban, D. L. (2002). </w:t>
      </w:r>
      <w:r>
        <w:rPr>
          <w:i/>
        </w:rPr>
        <w:t>Analysis of ecological communities</w:t>
      </w:r>
      <w:r>
        <w:t xml:space="preserve"> (Vol. 28). MjM software design Gleneden Beach, OR.</w:t>
      </w:r>
    </w:p>
    <w:p w14:paraId="0039D79A" w14:textId="77777777" w:rsidR="004B00AD" w:rsidRDefault="00ED4651">
      <w:pPr>
        <w:pStyle w:val="Bibliography"/>
      </w:pPr>
      <w:r>
        <w:t xml:space="preserve">McCutchan, J. H. J., &amp; Lewis, W. M. J. (2002). Relative importance of carbon sources for macroinvertebrates in a rocky mountain stream. </w:t>
      </w:r>
      <w:r>
        <w:rPr>
          <w:i/>
        </w:rPr>
        <w:t>Limnology and Oceanography</w:t>
      </w:r>
      <w:r>
        <w:t xml:space="preserve">, </w:t>
      </w:r>
      <w:r>
        <w:rPr>
          <w:i/>
        </w:rPr>
        <w:t>47</w:t>
      </w:r>
      <w:r>
        <w:t>(3), 742–752.</w:t>
      </w:r>
    </w:p>
    <w:p w14:paraId="4610EBB6" w14:textId="77777777" w:rsidR="004B00AD" w:rsidRDefault="00ED4651">
      <w:pPr>
        <w:pStyle w:val="Bibliography"/>
      </w:pPr>
      <w:r>
        <w:t xml:space="preserve">Merritt, R. W., Cummins, K. W., &amp; Berg, M. B. (2008). </w:t>
      </w:r>
      <w:r>
        <w:rPr>
          <w:i/>
        </w:rPr>
        <w:t>An introduction to the aquatic insects of north america</w:t>
      </w:r>
      <w:r>
        <w:t>. Kendall Hunt.</w:t>
      </w:r>
    </w:p>
    <w:p w14:paraId="122F8AE0" w14:textId="77777777" w:rsidR="004B00AD" w:rsidRDefault="00ED4651">
      <w:pPr>
        <w:pStyle w:val="Bibliography"/>
      </w:pPr>
      <w:r>
        <w:lastRenderedPageBreak/>
        <w:t xml:space="preserve">Murphy, M. L., &amp; Hall, J. D. (1981). Vaired effects of clear-cut logging on predators and their habitat in small streams of the cascade mountains, oregon. </w:t>
      </w:r>
      <w:r>
        <w:rPr>
          <w:i/>
        </w:rPr>
        <w:t>Canadian Journal of Fisheries and Aquatic Sciences</w:t>
      </w:r>
      <w:r>
        <w:t xml:space="preserve">, </w:t>
      </w:r>
      <w:r>
        <w:rPr>
          <w:i/>
        </w:rPr>
        <w:t>38</w:t>
      </w:r>
      <w:r>
        <w:t>(2), 137–145.</w:t>
      </w:r>
    </w:p>
    <w:p w14:paraId="44EF6880" w14:textId="77777777" w:rsidR="004B00AD" w:rsidRDefault="00ED4651">
      <w:pPr>
        <w:pStyle w:val="Bibliography"/>
      </w:pPr>
      <w:r>
        <w:t xml:space="preserve">Oksanen, J., Blanchet, F. G., Friendly, M., Kindt, R., Legendre, P., McGlinn, D., … Wagner, H. (2018). </w:t>
      </w:r>
      <w:r>
        <w:rPr>
          <w:i/>
        </w:rPr>
        <w:t>Vegan: Community ecology package</w:t>
      </w:r>
      <w:r>
        <w:t xml:space="preserve">. Retrieved from </w:t>
      </w:r>
      <w:hyperlink r:id="rId14">
        <w:r>
          <w:rPr>
            <w:rStyle w:val="Hyperlink"/>
          </w:rPr>
          <w:t>https://CRAN.R-project.org/package=vegan</w:t>
        </w:r>
      </w:hyperlink>
    </w:p>
    <w:p w14:paraId="2F88C806" w14:textId="77777777" w:rsidR="004B00AD" w:rsidRDefault="00ED4651">
      <w:pPr>
        <w:pStyle w:val="Bibliography"/>
      </w:pPr>
      <w:r>
        <w:t xml:space="preserve">Pan, Y., Chen, J. M., Birdsey, R., McCullough, K., He, L., &amp; Deng, F. (2011). Age structure and disturbance legacy of north american forests. </w:t>
      </w:r>
      <w:r>
        <w:rPr>
          <w:i/>
        </w:rPr>
        <w:t>Biogeosciences. 8: 715-732.</w:t>
      </w:r>
      <w:r>
        <w:t xml:space="preserve">, </w:t>
      </w:r>
      <w:r>
        <w:rPr>
          <w:i/>
        </w:rPr>
        <w:t>8</w:t>
      </w:r>
      <w:r>
        <w:t>, 715–732.</w:t>
      </w:r>
    </w:p>
    <w:p w14:paraId="2D6E59A2" w14:textId="77777777" w:rsidR="004B00AD" w:rsidRDefault="00ED4651">
      <w:pPr>
        <w:pStyle w:val="Bibliography"/>
      </w:pPr>
      <w:r>
        <w:t xml:space="preserve">Peckarsky, B. L., &amp; McIntosh, A. R. (1998). Fitness and community consequences of avoiding multiple predators. </w:t>
      </w:r>
      <w:r>
        <w:rPr>
          <w:i/>
        </w:rPr>
        <w:t>Oecologia</w:t>
      </w:r>
      <w:r>
        <w:t xml:space="preserve">, </w:t>
      </w:r>
      <w:r>
        <w:rPr>
          <w:i/>
        </w:rPr>
        <w:t>113</w:t>
      </w:r>
      <w:r>
        <w:t>(4), 565–576.</w:t>
      </w:r>
    </w:p>
    <w:p w14:paraId="7D717251" w14:textId="77777777" w:rsidR="004B00AD" w:rsidRDefault="00ED4651">
      <w:pPr>
        <w:pStyle w:val="Bibliography"/>
      </w:pPr>
      <w:r>
        <w:t xml:space="preserve">Purcell, A. H., Bressler, D. W., Paul, M. J., Barbour, M. T., Rankin, E. T., Carter, J. L., &amp; Resh, V. H. (2009). Assessment tools for urban catchments: Developing biological indicators based on benthic macroinvertebrates 1. </w:t>
      </w:r>
      <w:r>
        <w:rPr>
          <w:i/>
        </w:rPr>
        <w:t>JAWRA Journal of the American Water Resources Association</w:t>
      </w:r>
      <w:r>
        <w:t xml:space="preserve">, </w:t>
      </w:r>
      <w:r>
        <w:rPr>
          <w:i/>
        </w:rPr>
        <w:t>45</w:t>
      </w:r>
      <w:r>
        <w:t>(2), 306–319.</w:t>
      </w:r>
    </w:p>
    <w:p w14:paraId="043B7ECC" w14:textId="77777777" w:rsidR="004B00AD" w:rsidRDefault="00ED4651">
      <w:pPr>
        <w:pStyle w:val="Bibliography"/>
      </w:pPr>
      <w:r>
        <w:t xml:space="preserve">R Core Team. (2018). </w:t>
      </w:r>
      <w:r>
        <w:rPr>
          <w:i/>
        </w:rPr>
        <w:t>R: A language and environment for statistical computing</w:t>
      </w:r>
      <w:r>
        <w:t xml:space="preserve">. Retrieved from </w:t>
      </w:r>
      <w:hyperlink r:id="rId15">
        <w:r>
          <w:rPr>
            <w:rStyle w:val="Hyperlink"/>
          </w:rPr>
          <w:t>https://www.R-project.org/</w:t>
        </w:r>
      </w:hyperlink>
    </w:p>
    <w:p w14:paraId="797C04D7" w14:textId="77777777" w:rsidR="004B00AD" w:rsidRDefault="00ED4651">
      <w:pPr>
        <w:pStyle w:val="Bibliography"/>
      </w:pPr>
      <w:r>
        <w:t xml:space="preserve">Rosi-Marshall, E. J., Vallis, K. L., Baxter, C. V., &amp; Davis, J. M. (2016). Retesting a prediction of the river continuum concept: Autochthonous versus allochthonous resources in the diets of invertebrates. </w:t>
      </w:r>
      <w:r>
        <w:rPr>
          <w:i/>
        </w:rPr>
        <w:t>Freshwater Science</w:t>
      </w:r>
      <w:r>
        <w:t xml:space="preserve">, </w:t>
      </w:r>
      <w:r>
        <w:rPr>
          <w:i/>
        </w:rPr>
        <w:t>35</w:t>
      </w:r>
      <w:r>
        <w:t>(2), 534–543.</w:t>
      </w:r>
    </w:p>
    <w:p w14:paraId="25D296CE" w14:textId="77777777" w:rsidR="004B00AD" w:rsidRDefault="00ED4651">
      <w:pPr>
        <w:pStyle w:val="Bibliography"/>
      </w:pPr>
      <w:r>
        <w:t xml:space="preserve">Syrjänen, J., Korsu, K., Louhi, P., Paavola, R., &amp; Muotka, T. (2011). Stream salmonids as opportunistic foragers: The importance of terrestrial invertebrates along a stream-size gradient. </w:t>
      </w:r>
      <w:r>
        <w:rPr>
          <w:i/>
        </w:rPr>
        <w:t>Canadian Journal of Fisheries and Aquatic Sciences</w:t>
      </w:r>
      <w:r>
        <w:t xml:space="preserve">, </w:t>
      </w:r>
      <w:r>
        <w:rPr>
          <w:i/>
        </w:rPr>
        <w:t>68</w:t>
      </w:r>
      <w:r>
        <w:t>(12), 2146–2156.</w:t>
      </w:r>
    </w:p>
    <w:p w14:paraId="1AF0297D" w14:textId="77777777" w:rsidR="004B00AD" w:rsidRDefault="00ED4651">
      <w:pPr>
        <w:pStyle w:val="Bibliography"/>
      </w:pPr>
      <w:r>
        <w:t xml:space="preserve">Vannote, R. L., Minshall, G. W., Cummins, K. W., Sedell, J. R., &amp; Cushing, C. E. (1980). The river continuum concept. </w:t>
      </w:r>
      <w:r>
        <w:rPr>
          <w:i/>
        </w:rPr>
        <w:t>Canadian Journal of Fisheries and Aquatic Sciences</w:t>
      </w:r>
      <w:r>
        <w:t xml:space="preserve">, </w:t>
      </w:r>
      <w:r>
        <w:rPr>
          <w:i/>
        </w:rPr>
        <w:t>37</w:t>
      </w:r>
      <w:r>
        <w:t>(1), 130–137.</w:t>
      </w:r>
    </w:p>
    <w:p w14:paraId="0A747349" w14:textId="77777777" w:rsidR="004B00AD" w:rsidRDefault="00ED4651">
      <w:pPr>
        <w:pStyle w:val="Bibliography"/>
      </w:pPr>
      <w:r>
        <w:t xml:space="preserve">Wallace, J. B., Grubaugh, J. W., &amp; Whiles, M. R. (1996). Biotic indices and stream ecosystem processes: Results from an experimental study. </w:t>
      </w:r>
      <w:r>
        <w:rPr>
          <w:i/>
        </w:rPr>
        <w:t>Ecological Applications</w:t>
      </w:r>
      <w:r>
        <w:t xml:space="preserve">, </w:t>
      </w:r>
      <w:r>
        <w:rPr>
          <w:i/>
        </w:rPr>
        <w:t>6</w:t>
      </w:r>
      <w:r>
        <w:t>(1), 140–151.</w:t>
      </w:r>
    </w:p>
    <w:p w14:paraId="307766F3" w14:textId="77777777" w:rsidR="004B00AD" w:rsidRDefault="00ED4651">
      <w:pPr>
        <w:pStyle w:val="Bibliography"/>
      </w:pPr>
      <w:r>
        <w:t xml:space="preserve">Warren, D. R., Collins, S. M., Purvis, E. M., Kaylor, M. J., &amp; Bechtold, H. A. (2017). Spatial variability in light yields colimitation of primary production by both light and nutrients in a forested stream ecosystem. </w:t>
      </w:r>
      <w:r>
        <w:rPr>
          <w:i/>
        </w:rPr>
        <w:t>Ecosystems</w:t>
      </w:r>
      <w:r>
        <w:t xml:space="preserve">, </w:t>
      </w:r>
      <w:r>
        <w:rPr>
          <w:i/>
        </w:rPr>
        <w:t>20</w:t>
      </w:r>
      <w:r>
        <w:t>(1), 198–210.</w:t>
      </w:r>
    </w:p>
    <w:p w14:paraId="6FB5514A" w14:textId="77777777" w:rsidR="004B00AD" w:rsidRDefault="00ED4651">
      <w:pPr>
        <w:pStyle w:val="Bibliography"/>
      </w:pPr>
      <w:r>
        <w:t xml:space="preserve">Warren, D. R., Keeton, W. S., Bechtold, H. A., &amp; Rosi-Marshall, E. J. (2013). Comparing streambed light availability and canopy cover in streams with old-growth versus early-mature riparian forests in western oregon. </w:t>
      </w:r>
      <w:r>
        <w:rPr>
          <w:i/>
        </w:rPr>
        <w:t>Aquatic Sciences</w:t>
      </w:r>
      <w:r>
        <w:t xml:space="preserve">, </w:t>
      </w:r>
      <w:r>
        <w:rPr>
          <w:i/>
        </w:rPr>
        <w:t>75</w:t>
      </w:r>
      <w:r>
        <w:t>(4), 547–558.</w:t>
      </w:r>
    </w:p>
    <w:p w14:paraId="19FC7BFF" w14:textId="77777777" w:rsidR="004B00AD" w:rsidRDefault="00ED4651">
      <w:pPr>
        <w:pStyle w:val="Bibliography"/>
      </w:pPr>
      <w:r>
        <w:t xml:space="preserve">Warren, D. R., Keeton, W. S., Kiffney, P. M., Kaylor, M. J., Bechtold, H. A., &amp; Magee, J. (2016). Changing forests—changing streams: Riparian forest stand development and ecosystem function in temperate headwaters. </w:t>
      </w:r>
      <w:r>
        <w:rPr>
          <w:i/>
        </w:rPr>
        <w:t>Ecosphere</w:t>
      </w:r>
      <w:r>
        <w:t xml:space="preserve">, </w:t>
      </w:r>
      <w:r>
        <w:rPr>
          <w:i/>
        </w:rPr>
        <w:t>7</w:t>
      </w:r>
      <w:r>
        <w:t>(8).</w:t>
      </w:r>
    </w:p>
    <w:p w14:paraId="062D9FB6" w14:textId="77777777" w:rsidR="004B00AD" w:rsidRDefault="00ED4651">
      <w:pPr>
        <w:pStyle w:val="Bibliography"/>
      </w:pPr>
      <w:r>
        <w:lastRenderedPageBreak/>
        <w:t xml:space="preserve">Wilzbach, M. A., Cummins, K. W., &amp; Hall, J. D. (1986). Influence of habitat manipulations on interactions between cutthroat trout and invertebrate drift. </w:t>
      </w:r>
      <w:r>
        <w:rPr>
          <w:i/>
        </w:rPr>
        <w:t>Ecology</w:t>
      </w:r>
      <w:r>
        <w:t xml:space="preserve">, </w:t>
      </w:r>
      <w:r>
        <w:rPr>
          <w:i/>
        </w:rPr>
        <w:t>67</w:t>
      </w:r>
      <w:r>
        <w:t>(4), 898–911.</w:t>
      </w:r>
    </w:p>
    <w:p w14:paraId="1F54B3D4" w14:textId="77777777" w:rsidR="004B00AD" w:rsidRDefault="00ED4651">
      <w:pPr>
        <w:pStyle w:val="Bibliography"/>
      </w:pPr>
      <w:r>
        <w:t xml:space="preserve">Wipfli, M. S. (1997). Terrestrial invertebrates as salmonid prey and nitrogen sources in streams: Contrasting old-growth and young-growth riparian forests in southeastern alaska, usa. </w:t>
      </w:r>
      <w:r>
        <w:rPr>
          <w:i/>
        </w:rPr>
        <w:t>Canadian Journal of Fisheries and Aquatic Sciences</w:t>
      </w:r>
      <w:r>
        <w:t xml:space="preserve">, </w:t>
      </w:r>
      <w:r>
        <w:rPr>
          <w:i/>
        </w:rPr>
        <w:t>54</w:t>
      </w:r>
      <w:r>
        <w:t>(6), 1259–1269.</w:t>
      </w:r>
    </w:p>
    <w:p w14:paraId="0F839406" w14:textId="77777777" w:rsidR="004B00AD" w:rsidRDefault="00ED4651">
      <w:pPr>
        <w:pStyle w:val="Bibliography"/>
      </w:pPr>
      <w:r>
        <w:t xml:space="preserve">Wootton, J. T. (2012). River food web response to large-scale riparian zone manipulations. </w:t>
      </w:r>
      <w:r>
        <w:rPr>
          <w:i/>
        </w:rPr>
        <w:t>PLoS One</w:t>
      </w:r>
      <w:r>
        <w:t xml:space="preserve">, </w:t>
      </w:r>
      <w:r>
        <w:rPr>
          <w:i/>
        </w:rPr>
        <w:t>7</w:t>
      </w:r>
      <w:r>
        <w:t>(12), e51839.</w:t>
      </w:r>
    </w:p>
    <w:sectPr w:rsidR="004B00A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Microsoft Office User" w:date="2019-10-23T12:17:00Z" w:initials="MOU">
    <w:p w14:paraId="73832078" w14:textId="77777777" w:rsidR="00154E06" w:rsidRDefault="00154E06">
      <w:pPr>
        <w:pStyle w:val="CommentText"/>
      </w:pPr>
      <w:r>
        <w:rPr>
          <w:rStyle w:val="CommentReference"/>
        </w:rPr>
        <w:annotationRef/>
      </w:r>
      <w:r>
        <w:t>We should probably find some refs that aren’t from our group when we fully shift to manuscript mode.  There are a number that we could find to support this general assertion.</w:t>
      </w:r>
    </w:p>
  </w:comment>
  <w:comment w:id="66" w:author="Microsoft Office User" w:date="2019-10-23T12:22:00Z" w:initials="MOU">
    <w:p w14:paraId="0881926F" w14:textId="77777777" w:rsidR="00154E06" w:rsidRDefault="00154E06">
      <w:pPr>
        <w:pStyle w:val="CommentText"/>
      </w:pPr>
      <w:r>
        <w:rPr>
          <w:rStyle w:val="CommentReference"/>
        </w:rPr>
        <w:annotationRef/>
      </w:r>
      <w:r>
        <w:t>Probably not needed. You say it’s a primary food source, not the only one and as long as it is the dominant food source overall, I don’t think this caveat is needed in the opening sentence of a paragraph.</w:t>
      </w:r>
    </w:p>
  </w:comment>
  <w:comment w:id="103" w:author="Microsoft Office User" w:date="2019-10-23T12:37:00Z" w:initials="MOU">
    <w:p w14:paraId="6DDB6318" w14:textId="77777777" w:rsidR="00154E06" w:rsidRDefault="00154E06">
      <w:pPr>
        <w:pStyle w:val="CommentText"/>
      </w:pPr>
      <w:r>
        <w:rPr>
          <w:rStyle w:val="CommentReference"/>
        </w:rPr>
        <w:annotationRef/>
      </w:r>
      <w:r>
        <w:t>Think about moving this up to the second paragraph</w:t>
      </w:r>
    </w:p>
  </w:comment>
  <w:comment w:id="380" w:author="Admin" w:date="2019-10-25T04:11:00Z" w:initials="A">
    <w:p w14:paraId="502C5127" w14:textId="7BB95D5F" w:rsidR="00154E06" w:rsidRDefault="00154E06">
      <w:pPr>
        <w:pStyle w:val="CommentText"/>
      </w:pPr>
      <w:r>
        <w:rPr>
          <w:rStyle w:val="CommentReference"/>
        </w:rPr>
        <w:annotationRef/>
      </w:r>
      <w:r>
        <w:t>Move to data analysis section?</w:t>
      </w:r>
    </w:p>
  </w:comment>
  <w:comment w:id="417" w:author="Admin" w:date="2019-10-25T04:23:00Z" w:initials="A">
    <w:p w14:paraId="7CB38FDF" w14:textId="31EF70DF" w:rsidR="00154E06" w:rsidRDefault="00154E06">
      <w:pPr>
        <w:pStyle w:val="CommentText"/>
      </w:pPr>
      <w:r>
        <w:rPr>
          <w:rStyle w:val="CommentReference"/>
        </w:rPr>
        <w:annotationRef/>
      </w:r>
      <w:r>
        <w:t>This section may need a figure. Maybe not for the thesis, but lets think about it for the paper and/or for the talk.</w:t>
      </w:r>
    </w:p>
  </w:comment>
  <w:comment w:id="429" w:author="Admin" w:date="2019-10-25T04:21:00Z" w:initials="A">
    <w:p w14:paraId="0A50D971" w14:textId="4E1E5519" w:rsidR="00154E06" w:rsidRDefault="00154E06">
      <w:pPr>
        <w:pStyle w:val="CommentText"/>
      </w:pPr>
      <w:r>
        <w:rPr>
          <w:rStyle w:val="CommentReference"/>
        </w:rPr>
        <w:annotationRef/>
      </w:r>
      <w:r>
        <w:t>Move this section up to after total densities section (but before Juga section)</w:t>
      </w:r>
    </w:p>
  </w:comment>
  <w:comment w:id="440" w:author="Admin" w:date="2019-10-25T04:29:00Z" w:initials="A">
    <w:p w14:paraId="5D2797AB" w14:textId="3A891B4D" w:rsidR="00154E06" w:rsidRDefault="00154E06">
      <w:pPr>
        <w:pStyle w:val="CommentText"/>
      </w:pPr>
      <w:r>
        <w:rPr>
          <w:rStyle w:val="CommentReference"/>
        </w:rPr>
        <w:annotationRef/>
      </w:r>
      <w:r>
        <w:t xml:space="preserve">?? make a figure? </w:t>
      </w:r>
    </w:p>
  </w:comment>
  <w:comment w:id="462" w:author="Admin" w:date="2019-10-25T04:36:00Z" w:initials="A">
    <w:p w14:paraId="5C4CEF98" w14:textId="354A52F3" w:rsidR="00154E06" w:rsidRDefault="00154E06">
      <w:pPr>
        <w:pStyle w:val="CommentText"/>
      </w:pPr>
      <w:r>
        <w:rPr>
          <w:rStyle w:val="CommentReference"/>
        </w:rPr>
        <w:annotationRef/>
      </w:r>
      <w:r>
        <w:t>Am I right that this is a selectivity metric result and not a total #’s result.  Make that clear throughout. .</w:t>
      </w:r>
    </w:p>
  </w:comment>
  <w:comment w:id="476" w:author="Admin" w:date="2019-10-25T04:30:00Z" w:initials="A">
    <w:p w14:paraId="38E926E6" w14:textId="2AE53D93" w:rsidR="00154E06" w:rsidRDefault="00154E06">
      <w:pPr>
        <w:pStyle w:val="CommentText"/>
      </w:pPr>
      <w:r>
        <w:rPr>
          <w:rStyle w:val="CommentReference"/>
        </w:rPr>
        <w:annotationRef/>
      </w:r>
      <w:r>
        <w:t>??</w:t>
      </w:r>
    </w:p>
  </w:comment>
  <w:comment w:id="477" w:author="Admin" w:date="2019-10-25T04:30:00Z" w:initials="A">
    <w:p w14:paraId="3777E96C" w14:textId="306D3172" w:rsidR="00154E06" w:rsidRDefault="00154E06">
      <w:pPr>
        <w:pStyle w:val="CommentText"/>
      </w:pPr>
      <w:r>
        <w:rPr>
          <w:rStyle w:val="CommentReference"/>
        </w:rPr>
        <w:annotationRef/>
      </w:r>
      <w:r>
        <w:t>family or FFG?</w:t>
      </w:r>
    </w:p>
  </w:comment>
  <w:comment w:id="481" w:author="Microsoft Office User" w:date="2019-10-25T10:10:00Z" w:initials="MOU">
    <w:p w14:paraId="19B01C41" w14:textId="069DD670" w:rsidR="00A2485D" w:rsidRDefault="00A2485D">
      <w:pPr>
        <w:pStyle w:val="CommentText"/>
      </w:pPr>
      <w:r>
        <w:rPr>
          <w:rStyle w:val="CommentReference"/>
        </w:rPr>
        <w:annotationRef/>
      </w:r>
      <w:r>
        <w:t>I think I see where you are going here but I think it needs a little more.  Maybe something like:</w:t>
      </w:r>
    </w:p>
    <w:p w14:paraId="70383703" w14:textId="77777777" w:rsidR="00F23CEE" w:rsidRDefault="00F23CEE">
      <w:pPr>
        <w:pStyle w:val="CommentText"/>
      </w:pPr>
    </w:p>
    <w:p w14:paraId="14B3DA72" w14:textId="0F90CD48" w:rsidR="00A2485D" w:rsidRDefault="00A2485D">
      <w:pPr>
        <w:pStyle w:val="CommentText"/>
      </w:pPr>
      <w:r>
        <w:t xml:space="preserve">“Canopy gaps create spatial heterogeneity in overstory forest structure and in the light environment of streams that run within these forests.  </w:t>
      </w:r>
      <w:r w:rsidR="009B3CAC">
        <w:t>a</w:t>
      </w:r>
      <w:r w:rsidR="00F23CEE">
        <w:t xml:space="preserve"> “</w:t>
      </w:r>
    </w:p>
    <w:p w14:paraId="117F5B7E" w14:textId="77777777" w:rsidR="00F23CEE" w:rsidRDefault="00F23CEE">
      <w:pPr>
        <w:pStyle w:val="CommentText"/>
      </w:pPr>
    </w:p>
    <w:p w14:paraId="4D9CED56" w14:textId="284AD06B" w:rsidR="00F23CEE" w:rsidRDefault="00F23CEE">
      <w:pPr>
        <w:pStyle w:val="CommentText"/>
      </w:pPr>
      <w:r>
        <w:t xml:space="preserve">Okay, I’m actually not sure how if this is quite right.  I think it is useful for the opening paragraph to </w:t>
      </w:r>
      <w:proofErr w:type="spellStart"/>
      <w:r>
        <w:t>encampsulate</w:t>
      </w:r>
      <w:proofErr w:type="spellEnd"/>
      <w:r>
        <w:t xml:space="preserve"> key results.  Then you can expand on them below.  But that is writing style think and I’m not sure that what I wrote here really captures what you wanted to say.  See what you think and take or leave any of that as you see fit. . .</w:t>
      </w:r>
    </w:p>
  </w:comment>
  <w:comment w:id="484" w:author="Microsoft Office User" w:date="2019-10-25T10:26:00Z" w:initials="MOU">
    <w:p w14:paraId="2FB6F473" w14:textId="51E5A3F2" w:rsidR="00F23CEE" w:rsidRDefault="00F23CEE">
      <w:pPr>
        <w:pStyle w:val="CommentText"/>
      </w:pPr>
      <w:r>
        <w:rPr>
          <w:rStyle w:val="CommentReference"/>
        </w:rPr>
        <w:annotationRef/>
      </w:r>
      <w:r>
        <w:t xml:space="preserve">I would move this down to more a detailed discussion point. I think that we do need to address the </w:t>
      </w:r>
      <w:proofErr w:type="spellStart"/>
      <w:r>
        <w:t>differneces</w:t>
      </w:r>
      <w:proofErr w:type="spellEnd"/>
      <w:r>
        <w:t xml:space="preserve"> between what you found and what Emily found but I think that we can do that later and not call attention to it in the first paragraph</w:t>
      </w:r>
    </w:p>
  </w:comment>
  <w:comment w:id="486" w:author="Microsoft Office User" w:date="2019-10-25T11:18:00Z" w:initials="MOU">
    <w:p w14:paraId="54ABBC72" w14:textId="56E1B329" w:rsidR="009B313B" w:rsidRDefault="009B313B">
      <w:pPr>
        <w:pStyle w:val="CommentText"/>
      </w:pPr>
      <w:r>
        <w:rPr>
          <w:rStyle w:val="CommentReference"/>
        </w:rPr>
        <w:annotationRef/>
      </w:r>
      <w:r>
        <w:t xml:space="preserve">Maybe make the Juga response a separate paragraph.  There is a bit </w:t>
      </w:r>
      <w:r w:rsidR="00201797">
        <w:t>to</w:t>
      </w:r>
      <w:r>
        <w:t xml:space="preserve"> unpack in that. Why did we see it? I think the </w:t>
      </w:r>
      <w:r w:rsidR="00201797">
        <w:t xml:space="preserve">more limited mobility of snails compared to others is a factor and the explicit link to areas with higher light potentially driving the response (can we plot # on individual tiles vs. </w:t>
      </w:r>
      <w:proofErr w:type="spellStart"/>
      <w:r w:rsidR="00201797">
        <w:t>Chl</w:t>
      </w:r>
      <w:proofErr w:type="spellEnd"/>
      <w:r w:rsidR="00201797">
        <w:t xml:space="preserve"> </w:t>
      </w:r>
      <w:proofErr w:type="spellStart"/>
      <w:r w:rsidR="00201797">
        <w:t>a</w:t>
      </w:r>
      <w:proofErr w:type="spellEnd"/>
      <w:r w:rsidR="00201797">
        <w:t xml:space="preserve"> on individual tiles</w:t>
      </w:r>
      <w:proofErr w:type="gramStart"/>
      <w:r w:rsidR="00201797">
        <w:t>? )</w:t>
      </w:r>
      <w:proofErr w:type="gramEnd"/>
      <w:r w:rsidR="00201797">
        <w:t xml:space="preserve">.  Also the lack of snails in diets in the streams where they were clearly very abundant.  But didn’t see Juga in </w:t>
      </w:r>
      <w:proofErr w:type="spellStart"/>
      <w:r w:rsidR="00201797">
        <w:t>suber</w:t>
      </w:r>
      <w:proofErr w:type="spellEnd"/>
      <w:r w:rsidR="00201797">
        <w:t xml:space="preserve"> samples why?  (substrates?)</w:t>
      </w:r>
    </w:p>
  </w:comment>
  <w:comment w:id="488" w:author="Microsoft Office User" w:date="2019-10-25T11:21:00Z" w:initials="MOU">
    <w:p w14:paraId="2BA30044" w14:textId="6D33320D" w:rsidR="00201797" w:rsidRDefault="00201797">
      <w:pPr>
        <w:pStyle w:val="CommentText"/>
      </w:pPr>
      <w:r>
        <w:rPr>
          <w:rStyle w:val="CommentReference"/>
        </w:rPr>
        <w:annotationRef/>
      </w:r>
      <w:r>
        <w:t>I think that it’s useful to have these subheadings while writing but for the final draft that you send to D&amp;D probably worth cutting these out.</w:t>
      </w:r>
    </w:p>
  </w:comment>
  <w:comment w:id="489" w:author="Microsoft Office User" w:date="2019-10-25T11:22:00Z" w:initials="MOU">
    <w:p w14:paraId="601402A0" w14:textId="3D0BADCF" w:rsidR="00201797" w:rsidRDefault="00201797">
      <w:pPr>
        <w:pStyle w:val="CommentText"/>
      </w:pPr>
      <w:r>
        <w:rPr>
          <w:rStyle w:val="CommentReference"/>
        </w:rPr>
        <w:annotationRef/>
      </w:r>
      <w:r>
        <w:t xml:space="preserve">This needs to be reworked/developed more.  Hopefully with the new analysis of log ratios of light, </w:t>
      </w:r>
      <w:proofErr w:type="spellStart"/>
      <w:r>
        <w:t>chl</w:t>
      </w:r>
      <w:proofErr w:type="spellEnd"/>
      <w:r>
        <w:t xml:space="preserve"> a and bugs, where all of them are on the same relative scale, you will be able to talk more about attenuating the signal of the gap as you move up the food web.  I also think that it’s worth unpacking the spatial stuff a bit where you can cite Allison as unpublished data. </w:t>
      </w:r>
    </w:p>
  </w:comment>
  <w:comment w:id="527" w:author="Microsoft Office User" w:date="2019-10-25T12:53:00Z" w:initials="MOU">
    <w:p w14:paraId="7DE606FE" w14:textId="71479B07" w:rsidR="00C73D7B" w:rsidRDefault="00C73D7B">
      <w:pPr>
        <w:pStyle w:val="CommentText"/>
      </w:pPr>
      <w:r>
        <w:rPr>
          <w:rStyle w:val="CommentReference"/>
        </w:rPr>
        <w:annotationRef/>
      </w:r>
      <w:r>
        <w:t xml:space="preserve">Seemed like selection was &gt;0 for a few taxa groups.  And this would be a place to talk about </w:t>
      </w:r>
      <w:proofErr w:type="spellStart"/>
      <w:r>
        <w:t>indedibility</w:t>
      </w:r>
      <w:proofErr w:type="spellEnd"/>
      <w:r>
        <w:t xml:space="preserve"> in SCR </w:t>
      </w:r>
      <w:r w:rsidR="008B52D9">
        <w:t xml:space="preserve">if it shows up as important with the outliers removed. But it’s worth noting that the outliers do exist and then discuss what he idea of “inedible” may really mean.  Is that why we saw a Juga tile response? </w:t>
      </w:r>
    </w:p>
  </w:comment>
  <w:comment w:id="528" w:author="Microsoft Office User" w:date="2019-10-25T12:54:00Z" w:initials="MOU">
    <w:p w14:paraId="6313499C" w14:textId="71A679FC" w:rsidR="008B52D9" w:rsidRDefault="008B52D9">
      <w:pPr>
        <w:pStyle w:val="CommentText"/>
      </w:pPr>
      <w:r>
        <w:rPr>
          <w:rStyle w:val="CommentReference"/>
        </w:rPr>
        <w:annotationRef/>
      </w:r>
      <w:r>
        <w:t>Probably worth finding another CT diet paper from the region to compare to your results. That would strengthen this section a lot.</w:t>
      </w:r>
    </w:p>
  </w:comment>
  <w:comment w:id="530" w:author="Microsoft Office User" w:date="2019-10-25T12:55:00Z" w:initials="MOU">
    <w:p w14:paraId="1AA2B887" w14:textId="1716CE6F" w:rsidR="008B52D9" w:rsidRDefault="008B52D9">
      <w:pPr>
        <w:pStyle w:val="CommentText"/>
      </w:pPr>
      <w:r>
        <w:rPr>
          <w:rStyle w:val="CommentReference"/>
        </w:rPr>
        <w:annotationRef/>
      </w:r>
      <w:r>
        <w:t xml:space="preserve">Here discuss your results versus Emily’s (she took higher resolution samples and didn’t pool, I </w:t>
      </w:r>
      <w:proofErr w:type="spellStart"/>
      <w:r>
        <w:t>thnk</w:t>
      </w:r>
      <w:proofErr w:type="spellEnd"/>
      <w:r>
        <w:t xml:space="preserve"> – worth checking that</w:t>
      </w:r>
      <w:proofErr w:type="gramStart"/>
      <w:r>
        <w:t>. .</w:t>
      </w:r>
      <w:proofErr w:type="gramEnd"/>
      <w:r>
        <w:t xml:space="preserve"> Do you </w:t>
      </w:r>
      <w:proofErr w:type="spellStart"/>
      <w:r>
        <w:t>thinkthat</w:t>
      </w:r>
      <w:proofErr w:type="spellEnd"/>
      <w:r>
        <w:t xml:space="preserve"> made a difference? </w:t>
      </w:r>
    </w:p>
  </w:comment>
  <w:comment w:id="531" w:author="Microsoft Office User" w:date="2019-10-25T12:56:00Z" w:initials="MOU">
    <w:p w14:paraId="60FA249B" w14:textId="129D06F7" w:rsidR="008B52D9" w:rsidRDefault="008B52D9">
      <w:pPr>
        <w:pStyle w:val="CommentText"/>
      </w:pPr>
      <w:r>
        <w:rPr>
          <w:rStyle w:val="CommentReference"/>
        </w:rPr>
        <w:annotationRef/>
      </w:r>
      <w:r>
        <w:t xml:space="preserve">Find more refs. I can </w:t>
      </w:r>
      <w:proofErr w:type="spellStart"/>
      <w:r>
        <w:t>tr</w:t>
      </w:r>
      <w:proofErr w:type="spellEnd"/>
      <w:r>
        <w:t xml:space="preserve"> to send you some. Maybe look in the Ecosphere review paper to see if there are good refs for this statement in there. . . </w:t>
      </w:r>
    </w:p>
  </w:comment>
  <w:comment w:id="532" w:author="Microsoft Office User" w:date="2019-10-25T12:57:00Z" w:initials="MOU">
    <w:p w14:paraId="2D20DC84" w14:textId="3CF49D9A" w:rsidR="008B52D9" w:rsidRDefault="008B52D9">
      <w:pPr>
        <w:pStyle w:val="CommentText"/>
      </w:pPr>
      <w:r>
        <w:rPr>
          <w:rStyle w:val="CommentReference"/>
        </w:rPr>
        <w:annotationRef/>
      </w:r>
      <w:r>
        <w:t xml:space="preserve">I think we can have a “puncher” conclusion.  Need to run for now but </w:t>
      </w:r>
      <w:proofErr w:type="spellStart"/>
      <w:r>
        <w:t>lets</w:t>
      </w:r>
      <w:proofErr w:type="spellEnd"/>
      <w:r>
        <w:t xml:space="preserve"> revisit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832078" w15:done="0"/>
  <w15:commentEx w15:paraId="0881926F" w15:done="0"/>
  <w15:commentEx w15:paraId="6DDB6318" w15:done="0"/>
  <w15:commentEx w15:paraId="502C5127" w15:done="0"/>
  <w15:commentEx w15:paraId="7CB38FDF" w15:done="0"/>
  <w15:commentEx w15:paraId="0A50D971" w15:done="0"/>
  <w15:commentEx w15:paraId="5D2797AB" w15:done="0"/>
  <w15:commentEx w15:paraId="5C4CEF98" w15:done="0"/>
  <w15:commentEx w15:paraId="38E926E6" w15:done="0"/>
  <w15:commentEx w15:paraId="3777E96C" w15:done="0"/>
  <w15:commentEx w15:paraId="4D9CED56" w15:done="0"/>
  <w15:commentEx w15:paraId="2FB6F473" w15:done="0"/>
  <w15:commentEx w15:paraId="54ABBC72" w15:done="0"/>
  <w15:commentEx w15:paraId="2BA30044" w15:done="0"/>
  <w15:commentEx w15:paraId="601402A0" w15:done="0"/>
  <w15:commentEx w15:paraId="7DE606FE" w15:done="0"/>
  <w15:commentEx w15:paraId="6313499C" w15:done="0"/>
  <w15:commentEx w15:paraId="1AA2B887" w15:done="0"/>
  <w15:commentEx w15:paraId="60FA249B" w15:done="0"/>
  <w15:commentEx w15:paraId="2D20DC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32078" w16cid:durableId="215AC359"/>
  <w16cid:commentId w16cid:paraId="0881926F" w16cid:durableId="215AC4A2"/>
  <w16cid:commentId w16cid:paraId="6DDB6318" w16cid:durableId="215AC7F4"/>
  <w16cid:commentId w16cid:paraId="502C5127" w16cid:durableId="215D484A"/>
  <w16cid:commentId w16cid:paraId="7CB38FDF" w16cid:durableId="215D484B"/>
  <w16cid:commentId w16cid:paraId="0A50D971" w16cid:durableId="215D484C"/>
  <w16cid:commentId w16cid:paraId="5D2797AB" w16cid:durableId="215D484D"/>
  <w16cid:commentId w16cid:paraId="5C4CEF98" w16cid:durableId="215D484E"/>
  <w16cid:commentId w16cid:paraId="38E926E6" w16cid:durableId="215D484F"/>
  <w16cid:commentId w16cid:paraId="3777E96C" w16cid:durableId="215D4850"/>
  <w16cid:commentId w16cid:paraId="4D9CED56" w16cid:durableId="215D487D"/>
  <w16cid:commentId w16cid:paraId="2FB6F473" w16cid:durableId="215D4C42"/>
  <w16cid:commentId w16cid:paraId="54ABBC72" w16cid:durableId="215D589C"/>
  <w16cid:commentId w16cid:paraId="2BA30044" w16cid:durableId="215D593F"/>
  <w16cid:commentId w16cid:paraId="601402A0" w16cid:durableId="215D598E"/>
  <w16cid:commentId w16cid:paraId="7DE606FE" w16cid:durableId="215D6ED2"/>
  <w16cid:commentId w16cid:paraId="6313499C" w16cid:durableId="215D6F23"/>
  <w16cid:commentId w16cid:paraId="1AA2B887" w16cid:durableId="215D6F57"/>
  <w16cid:commentId w16cid:paraId="60FA249B" w16cid:durableId="215D6F86"/>
  <w16cid:commentId w16cid:paraId="2D20DC84" w16cid:durableId="215D6FB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CC746" w14:textId="77777777" w:rsidR="00F1770F" w:rsidRDefault="00F1770F">
      <w:pPr>
        <w:spacing w:after="0"/>
      </w:pPr>
      <w:r>
        <w:separator/>
      </w:r>
    </w:p>
  </w:endnote>
  <w:endnote w:type="continuationSeparator" w:id="0">
    <w:p w14:paraId="0D39C588" w14:textId="77777777" w:rsidR="00F1770F" w:rsidRDefault="00F177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5EAEE" w14:textId="77777777" w:rsidR="00F1770F" w:rsidRDefault="00F1770F">
      <w:r>
        <w:separator/>
      </w:r>
    </w:p>
  </w:footnote>
  <w:footnote w:type="continuationSeparator" w:id="0">
    <w:p w14:paraId="6F16B29F" w14:textId="77777777" w:rsidR="00F1770F" w:rsidRDefault="00F177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CA68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6388A69"/>
    <w:multiLevelType w:val="multilevel"/>
    <w:tmpl w:val="A084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Cedar Mackaness">
    <w15:presenceInfo w15:providerId="None" w15:userId="Cedar Macka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6A02"/>
    <w:rsid w:val="00090F1D"/>
    <w:rsid w:val="00092BF2"/>
    <w:rsid w:val="000D4B92"/>
    <w:rsid w:val="00127C5B"/>
    <w:rsid w:val="00154E06"/>
    <w:rsid w:val="001D68D8"/>
    <w:rsid w:val="00201797"/>
    <w:rsid w:val="002A6AB6"/>
    <w:rsid w:val="002B716A"/>
    <w:rsid w:val="00322795"/>
    <w:rsid w:val="00406E1E"/>
    <w:rsid w:val="00430BA2"/>
    <w:rsid w:val="00452626"/>
    <w:rsid w:val="004B00AD"/>
    <w:rsid w:val="004E29B3"/>
    <w:rsid w:val="00590D07"/>
    <w:rsid w:val="005934AB"/>
    <w:rsid w:val="005A2113"/>
    <w:rsid w:val="005A436D"/>
    <w:rsid w:val="005B2D80"/>
    <w:rsid w:val="005D035E"/>
    <w:rsid w:val="00731EEA"/>
    <w:rsid w:val="00784D58"/>
    <w:rsid w:val="007F5BDF"/>
    <w:rsid w:val="00811D0D"/>
    <w:rsid w:val="008A7D6C"/>
    <w:rsid w:val="008B52D9"/>
    <w:rsid w:val="008D6863"/>
    <w:rsid w:val="008F12A8"/>
    <w:rsid w:val="009B313B"/>
    <w:rsid w:val="009B3CAC"/>
    <w:rsid w:val="009C16B1"/>
    <w:rsid w:val="00A00A95"/>
    <w:rsid w:val="00A00D7B"/>
    <w:rsid w:val="00A2485D"/>
    <w:rsid w:val="00A37CFA"/>
    <w:rsid w:val="00AA3C19"/>
    <w:rsid w:val="00B86B75"/>
    <w:rsid w:val="00BA0B69"/>
    <w:rsid w:val="00BC48D5"/>
    <w:rsid w:val="00BD74EE"/>
    <w:rsid w:val="00C305C5"/>
    <w:rsid w:val="00C352B3"/>
    <w:rsid w:val="00C36279"/>
    <w:rsid w:val="00C73D7B"/>
    <w:rsid w:val="00C876E5"/>
    <w:rsid w:val="00CA620B"/>
    <w:rsid w:val="00D517CE"/>
    <w:rsid w:val="00D549FB"/>
    <w:rsid w:val="00E166A3"/>
    <w:rsid w:val="00E24A6E"/>
    <w:rsid w:val="00E315A3"/>
    <w:rsid w:val="00ED4651"/>
    <w:rsid w:val="00F1770F"/>
    <w:rsid w:val="00F23CEE"/>
    <w:rsid w:val="00FE00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AF63F"/>
  <w15:docId w15:val="{3191CE4E-215B-284F-BD87-47BF149D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305C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305C5"/>
    <w:rPr>
      <w:rFonts w:ascii="Times New Roman" w:hAnsi="Times New Roman" w:cs="Times New Roman"/>
      <w:sz w:val="18"/>
      <w:szCs w:val="18"/>
    </w:rPr>
  </w:style>
  <w:style w:type="character" w:styleId="CommentReference">
    <w:name w:val="annotation reference"/>
    <w:basedOn w:val="DefaultParagraphFont"/>
    <w:semiHidden/>
    <w:unhideWhenUsed/>
    <w:rsid w:val="00C305C5"/>
    <w:rPr>
      <w:sz w:val="16"/>
      <w:szCs w:val="16"/>
    </w:rPr>
  </w:style>
  <w:style w:type="paragraph" w:styleId="CommentText">
    <w:name w:val="annotation text"/>
    <w:basedOn w:val="Normal"/>
    <w:link w:val="CommentTextChar"/>
    <w:semiHidden/>
    <w:unhideWhenUsed/>
    <w:rsid w:val="00C305C5"/>
    <w:rPr>
      <w:sz w:val="20"/>
      <w:szCs w:val="20"/>
    </w:rPr>
  </w:style>
  <w:style w:type="character" w:customStyle="1" w:styleId="CommentTextChar">
    <w:name w:val="Comment Text Char"/>
    <w:basedOn w:val="DefaultParagraphFont"/>
    <w:link w:val="CommentText"/>
    <w:semiHidden/>
    <w:rsid w:val="00C305C5"/>
    <w:rPr>
      <w:sz w:val="20"/>
      <w:szCs w:val="20"/>
    </w:rPr>
  </w:style>
  <w:style w:type="paragraph" w:styleId="CommentSubject">
    <w:name w:val="annotation subject"/>
    <w:basedOn w:val="CommentText"/>
    <w:next w:val="CommentText"/>
    <w:link w:val="CommentSubjectChar"/>
    <w:semiHidden/>
    <w:unhideWhenUsed/>
    <w:rsid w:val="00C305C5"/>
    <w:rPr>
      <w:b/>
      <w:bCs/>
    </w:rPr>
  </w:style>
  <w:style w:type="character" w:customStyle="1" w:styleId="CommentSubjectChar">
    <w:name w:val="Comment Subject Char"/>
    <w:basedOn w:val="CommentTextChar"/>
    <w:link w:val="CommentSubject"/>
    <w:semiHidden/>
    <w:rsid w:val="00C305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CRAN.R-project.org/package=vegan" TargetMode="External"/><Relationship Id="rId15" Type="http://schemas.openxmlformats.org/officeDocument/2006/relationships/hyperlink" Target="https://www.R-project.org/"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19</Pages>
  <Words>7254</Words>
  <Characters>41350</Characters>
  <Application>Microsoft Macintosh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Response of Stream Macroinvertebrate Community to Canopy-opening Manipulations</vt:lpstr>
    </vt:vector>
  </TitlesOfParts>
  <Company/>
  <LinksUpToDate>false</LinksUpToDate>
  <CharactersWithSpaces>48507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cp:lastModifiedBy>Cedar Mackaness</cp:lastModifiedBy>
  <cp:revision>15</cp:revision>
  <dcterms:created xsi:type="dcterms:W3CDTF">2019-10-23T20:01:00Z</dcterms:created>
  <dcterms:modified xsi:type="dcterms:W3CDTF">2019-11-01T23:26:00Z</dcterms:modified>
</cp:coreProperties>
</file>